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0B4889DE" w:rsidR="00C261CF" w:rsidRDefault="00B53C4D" w:rsidP="00C261CF">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B10574">
              <w:rPr>
                <w:rStyle w:val="NumChar"/>
                <w:noProof/>
              </w:rPr>
              <w:t>16</w:t>
            </w:r>
            <w:r>
              <w:rPr>
                <w:rStyle w:val="NumChar"/>
                <w:noProof/>
              </w:rPr>
              <w:fldChar w:fldCharType="end"/>
            </w:r>
            <w:r>
              <w:t xml:space="preserve"> Steps</w:t>
            </w:r>
          </w:p>
        </w:tc>
      </w:tr>
    </w:tbl>
    <w:p w14:paraId="15EEC212" w14:textId="0C5B6CB5" w:rsidR="00F6186D" w:rsidRDefault="00C261CF" w:rsidP="001017CF">
      <w:pPr>
        <w:pStyle w:val="Body"/>
      </w:pPr>
      <w:r w:rsidRPr="008C518D">
        <w:t xml:space="preserve">{% if </w:t>
      </w:r>
      <w:r>
        <w:t>user_need ==</w:t>
      </w:r>
      <w:r w:rsidRPr="00CD7874">
        <w:t xml:space="preserve"> 'divorce'</w:t>
      </w:r>
      <w:r>
        <w:t xml:space="preserve"> </w:t>
      </w:r>
      <w:r w:rsidRPr="008C518D">
        <w:t>%}</w:t>
      </w:r>
      <w:r>
        <w:t xml:space="preserve">Because you are married to your children's other parent, you need a different Guided Assistant to build your Plan of Action. See </w:t>
      </w:r>
      <w:hyperlink r:id="rId9" w:history="1">
        <w:r w:rsidRPr="00B10574">
          <w:rPr>
            <w:rStyle w:val="Hyperlink"/>
          </w:rPr>
          <w:t>Starting a Case to End Your Marriage or Legally Separate</w:t>
        </w:r>
      </w:hyperlink>
      <w:r>
        <w:t xml:space="preserve"> docassemble.akcourts.gov/start/</w:t>
      </w:r>
      <w:proofErr w:type="spellStart"/>
      <w:r>
        <w:t>DivorceAndSeparation</w:t>
      </w:r>
      <w:proofErr w:type="spellEnd"/>
      <w:r>
        <w:t>{% endif %}</w:t>
      </w: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0F4C9298" w:rsidR="008C518D" w:rsidRPr="006C65ED" w:rsidRDefault="008C518D" w:rsidP="001017CF">
            <w:pPr>
              <w:pStyle w:val="Body"/>
            </w:pPr>
            <w:r w:rsidRPr="008C518D">
              <w:t xml:space="preserve">{%tr if </w:t>
            </w:r>
            <w:r w:rsidR="001C39CD">
              <w:t xml:space="preserve">user_need </w:t>
            </w:r>
            <w:r w:rsidR="00B10574">
              <w:t>==</w:t>
            </w:r>
            <w:r w:rsidR="00CD7874" w:rsidRPr="00CD7874">
              <w:t xml:space="preserve"> 'divorce'</w:t>
            </w:r>
            <w:r w:rsidR="00B10574">
              <w:t xml:space="preserve"> </w:t>
            </w:r>
            <w:r w:rsidRPr="008C518D">
              <w:t>%}</w:t>
            </w:r>
          </w:p>
        </w:tc>
        <w:tc>
          <w:tcPr>
            <w:tcW w:w="7612" w:type="dxa"/>
            <w:tcMar>
              <w:top w:w="432" w:type="dxa"/>
              <w:left w:w="115" w:type="dxa"/>
              <w:right w:w="115" w:type="dxa"/>
            </w:tcMar>
          </w:tcPr>
          <w:p w14:paraId="76627523" w14:textId="77777777" w:rsidR="008C518D" w:rsidRDefault="008C518D" w:rsidP="00963097"/>
        </w:tc>
      </w:tr>
      <w:tr w:rsidR="00B10574" w14:paraId="5454B045" w14:textId="77777777" w:rsidTr="00921DA3">
        <w:trPr>
          <w:jc w:val="center"/>
        </w:trPr>
        <w:tc>
          <w:tcPr>
            <w:tcW w:w="2880" w:type="dxa"/>
            <w:tcMar>
              <w:top w:w="360" w:type="dxa"/>
              <w:left w:w="115" w:type="dxa"/>
              <w:right w:w="115" w:type="dxa"/>
            </w:tcMar>
          </w:tcPr>
          <w:p w14:paraId="14BA2B36" w14:textId="320E7391" w:rsidR="00B10574" w:rsidRDefault="00B10574" w:rsidP="00B2181F">
            <w:pPr>
              <w:pStyle w:val="Heading2"/>
              <w:outlineLvl w:val="1"/>
            </w:pPr>
            <w:r>
              <w:t xml:space="preserve">Step </w:t>
            </w:r>
            <w:r w:rsidR="009D6927">
              <w:fldChar w:fldCharType="begin"/>
            </w:r>
            <w:r w:rsidR="009D6927">
              <w:instrText xml:space="preserve"> SEQ stepList \r 1 \* MERGEFORMAT </w:instrText>
            </w:r>
            <w:r w:rsidR="009D6927">
              <w:fldChar w:fldCharType="separate"/>
            </w:r>
            <w:r>
              <w:rPr>
                <w:noProof/>
              </w:rPr>
              <w:t>1</w:t>
            </w:r>
            <w:r w:rsidR="009D6927">
              <w:rPr>
                <w:noProof/>
              </w:rPr>
              <w:fldChar w:fldCharType="end"/>
            </w:r>
            <w:r>
              <w:t xml:space="preserve">: </w:t>
            </w:r>
            <w:r w:rsidRPr="00B10574">
              <w:t>Try another Guided Assistant</w:t>
            </w:r>
          </w:p>
        </w:tc>
        <w:tc>
          <w:tcPr>
            <w:tcW w:w="7612" w:type="dxa"/>
            <w:tcMar>
              <w:top w:w="432" w:type="dxa"/>
              <w:left w:w="115" w:type="dxa"/>
              <w:right w:w="115" w:type="dxa"/>
            </w:tcMar>
          </w:tcPr>
          <w:p w14:paraId="00A501FB" w14:textId="7D17A786" w:rsidR="0050765F" w:rsidRDefault="009D6927" w:rsidP="0050765F">
            <w:pPr>
              <w:pStyle w:val="Body"/>
            </w:pPr>
            <w:hyperlink r:id="rId10" w:history="1">
              <w:r w:rsidR="00BF1617" w:rsidRPr="00B10574">
                <w:rPr>
                  <w:rStyle w:val="Hyperlink"/>
                </w:rPr>
                <w:t>Starting a Case to End Your Marriage</w:t>
              </w:r>
            </w:hyperlink>
            <w:r w:rsidR="00BF1617" w:rsidRPr="00BF1617">
              <w:rPr>
                <w:color w:val="auto"/>
              </w:rPr>
              <w:br/>
            </w:r>
            <w:r w:rsidR="00BF1617" w:rsidRPr="00BF1617">
              <w:rPr>
                <w:rStyle w:val="Hyperlink"/>
                <w:color w:val="auto"/>
              </w:rPr>
              <w:t>docassemble.akcourts.gov/start/</w:t>
            </w:r>
            <w:proofErr w:type="spellStart"/>
            <w:r w:rsidR="00BF1617" w:rsidRPr="00BF1617">
              <w:rPr>
                <w:rStyle w:val="Hyperlink"/>
                <w:color w:val="auto"/>
              </w:rPr>
              <w:t>DivorceAndSeparation</w:t>
            </w:r>
            <w:proofErr w:type="spellEnd"/>
          </w:p>
          <w:p w14:paraId="5549A80A" w14:textId="22FA3607" w:rsidR="0050765F" w:rsidRDefault="009D6927" w:rsidP="0050765F">
            <w:pPr>
              <w:pStyle w:val="Body"/>
            </w:pPr>
            <w:hyperlink r:id="rId11" w:history="1">
              <w:r w:rsidR="0050765F">
                <w:rPr>
                  <w:rStyle w:val="Hyperlink"/>
                </w:rPr>
                <w:t>Responding if Your Spouse Starts a Case to End Your Marriage</w:t>
              </w:r>
            </w:hyperlink>
            <w:r w:rsidR="00170E2D">
              <w:br/>
            </w:r>
            <w:r w:rsidR="0050765F">
              <w:t>docassemble.AKcourts.gov/start/</w:t>
            </w:r>
            <w:proofErr w:type="spellStart"/>
            <w:r w:rsidR="0050765F">
              <w:t>Responding</w:t>
            </w:r>
            <w:r w:rsidR="0050765F" w:rsidRPr="0050765F">
              <w:t>DivorceAndSeparation</w:t>
            </w:r>
            <w:proofErr w:type="spellEnd"/>
          </w:p>
          <w:p w14:paraId="36829592" w14:textId="77777777" w:rsidR="00170E2D" w:rsidRDefault="009D6927" w:rsidP="00170E2D">
            <w:pPr>
              <w:pStyle w:val="Body"/>
              <w:rPr>
                <w:rStyle w:val="Hyperlink"/>
                <w:color w:val="202529"/>
              </w:rPr>
            </w:pPr>
            <w:hyperlink r:id="rId12" w:history="1">
              <w:r w:rsidR="00BF1617" w:rsidRPr="00BF1617">
                <w:rPr>
                  <w:rStyle w:val="Hyperlink"/>
                </w:rPr>
                <w:t>Changing your custody or Parenting Plan order</w:t>
              </w:r>
            </w:hyperlink>
            <w:r w:rsidR="00BF1617" w:rsidRPr="00BF1617">
              <w:rPr>
                <w:rStyle w:val="Hyperlink"/>
                <w:color w:val="202529"/>
              </w:rPr>
              <w:br/>
            </w:r>
            <w:r w:rsidR="00BF1617" w:rsidRPr="00BF1617">
              <w:t>docassemble</w:t>
            </w:r>
            <w:r w:rsidR="00BF1617" w:rsidRPr="00BF1617">
              <w:rPr>
                <w:rStyle w:val="Hyperlink"/>
                <w:color w:val="202529"/>
              </w:rPr>
              <w:t>.akcourts.gov/start/</w:t>
            </w:r>
            <w:proofErr w:type="spellStart"/>
            <w:r w:rsidR="00BF1617" w:rsidRPr="00BF1617">
              <w:rPr>
                <w:rStyle w:val="Hyperlink"/>
                <w:color w:val="202529"/>
              </w:rPr>
              <w:t>ChangingChildCustody</w:t>
            </w:r>
            <w:proofErr w:type="spellEnd"/>
          </w:p>
          <w:p w14:paraId="2B825914" w14:textId="761ABDC0" w:rsidR="00170E2D" w:rsidRDefault="009D6927" w:rsidP="00170E2D">
            <w:pPr>
              <w:pStyle w:val="Body"/>
            </w:pPr>
            <w:hyperlink r:id="rId13" w:history="1">
              <w:r w:rsidR="00170E2D" w:rsidRPr="00B10574">
                <w:rPr>
                  <w:rStyle w:val="Hyperlink"/>
                </w:rPr>
                <w:t>Changing your custody or Parenting Plan order</w:t>
              </w:r>
            </w:hyperlink>
            <w:r w:rsidR="00170E2D">
              <w:br/>
              <w:t>docassemble.AKcourts.gov/start/</w:t>
            </w:r>
            <w:proofErr w:type="spellStart"/>
            <w:r w:rsidR="00170E2D">
              <w:t>ChangingChildCustody</w:t>
            </w:r>
            <w:proofErr w:type="spellEnd"/>
          </w:p>
          <w:p w14:paraId="3BDBB312" w14:textId="42A02F61" w:rsidR="00BF1617" w:rsidRPr="00BF1617" w:rsidRDefault="009D6927" w:rsidP="00170E2D">
            <w:pPr>
              <w:pStyle w:val="Body"/>
              <w:rPr>
                <w:rStyle w:val="Hyperlink"/>
                <w:color w:val="202529"/>
              </w:rPr>
            </w:pPr>
            <w:hyperlink r:id="rId14" w:history="1">
              <w:r w:rsidR="00170E2D" w:rsidRPr="00B10574">
                <w:rPr>
                  <w:rStyle w:val="Hyperlink"/>
                </w:rPr>
                <w:t>Enforcing a Custody Order</w:t>
              </w:r>
            </w:hyperlink>
            <w:r w:rsidR="00170E2D">
              <w:br/>
            </w:r>
            <w:r w:rsidR="00170E2D" w:rsidRPr="00B10574">
              <w:t>docassemble.akcourts.gov/start/</w:t>
            </w:r>
            <w:proofErr w:type="spellStart"/>
            <w:r w:rsidR="00170E2D" w:rsidRPr="00B10574">
              <w:t>docassemble-</w:t>
            </w:r>
            <w:r w:rsidR="00170E2D">
              <w:t>Enforcing</w:t>
            </w:r>
            <w:r w:rsidR="00170E2D" w:rsidRPr="00B10574">
              <w:t>ChildCustody</w:t>
            </w:r>
            <w:proofErr w:type="spellEnd"/>
          </w:p>
          <w:p w14:paraId="5BFACD2C" w14:textId="77777777" w:rsidR="00170E2D" w:rsidRDefault="009D6927" w:rsidP="00170E2D">
            <w:pPr>
              <w:pStyle w:val="Body"/>
            </w:pPr>
            <w:hyperlink r:id="rId15" w:history="1">
              <w:r w:rsidR="00170E2D" w:rsidRPr="00BF1617">
                <w:rPr>
                  <w:rStyle w:val="Hyperlink"/>
                </w:rPr>
                <w:t>Asking for Child Support</w:t>
              </w:r>
            </w:hyperlink>
            <w:r w:rsidR="00170E2D" w:rsidRPr="00BF1617">
              <w:br/>
              <w:t>docassemble.akcourts.gov/start/</w:t>
            </w:r>
            <w:proofErr w:type="spellStart"/>
            <w:r w:rsidR="00170E2D" w:rsidRPr="00BF1617">
              <w:t>AskingForChildSupport</w:t>
            </w:r>
            <w:proofErr w:type="spellEnd"/>
          </w:p>
          <w:p w14:paraId="451867D8" w14:textId="0D095CE0" w:rsidR="00B10574" w:rsidRDefault="00BF1617" w:rsidP="00170E2D">
            <w:pPr>
              <w:pStyle w:val="Body"/>
            </w:pPr>
            <w:r w:rsidRPr="00170E2D">
              <w:rPr>
                <w:rStyle w:val="Hyperlink"/>
              </w:rPr>
              <w:t xml:space="preserve">Changing or Enforcing Child Support </w:t>
            </w:r>
            <w:r w:rsidRPr="00BF1617">
              <w:rPr>
                <w:rStyle w:val="Hyperlink"/>
                <w:color w:val="auto"/>
              </w:rPr>
              <w:br/>
              <w:t>docassemble.akcourts.gov/start/</w:t>
            </w:r>
            <w:proofErr w:type="spellStart"/>
            <w:r w:rsidRPr="00BF1617">
              <w:rPr>
                <w:rStyle w:val="Hyperlink"/>
                <w:color w:val="auto"/>
              </w:rPr>
              <w:t>ChangingEnforcingChildSupport</w:t>
            </w:r>
            <w:proofErr w:type="spellEnd"/>
          </w:p>
        </w:tc>
      </w:tr>
      <w:tr w:rsidR="005B50C4" w14:paraId="60AB967D" w14:textId="77777777" w:rsidTr="00921DA3">
        <w:trPr>
          <w:jc w:val="center"/>
        </w:trPr>
        <w:tc>
          <w:tcPr>
            <w:tcW w:w="2880" w:type="dxa"/>
            <w:tcMar>
              <w:top w:w="360" w:type="dxa"/>
              <w:left w:w="115" w:type="dxa"/>
              <w:right w:w="115" w:type="dxa"/>
            </w:tcMar>
          </w:tcPr>
          <w:p w14:paraId="167CFAFA" w14:textId="653853CE" w:rsidR="008C518D" w:rsidRPr="006C65ED" w:rsidRDefault="0072085D" w:rsidP="00B2181F">
            <w:pPr>
              <w:pStyle w:val="Heading2"/>
              <w:outlineLvl w:val="1"/>
            </w:pPr>
            <w:r>
              <w:t xml:space="preserve">Step </w:t>
            </w:r>
            <w:r w:rsidR="00B10574" w:rsidRPr="00A50D37">
              <w:rPr>
                <w:shd w:val="clear" w:color="auto" w:fill="FFFFFF"/>
              </w:rPr>
              <w:fldChar w:fldCharType="begin"/>
            </w:r>
            <w:r w:rsidR="00B10574" w:rsidRPr="00A50D37">
              <w:rPr>
                <w:shd w:val="clear" w:color="auto" w:fill="FFFFFF"/>
              </w:rPr>
              <w:instrText xml:space="preserve"> SEQ stepList \* Arabic \* MERGEFORMAT </w:instrText>
            </w:r>
            <w:r w:rsidR="00B10574" w:rsidRPr="00A50D37">
              <w:rPr>
                <w:shd w:val="clear" w:color="auto" w:fill="FFFFFF"/>
              </w:rPr>
              <w:fldChar w:fldCharType="separate"/>
            </w:r>
            <w:r w:rsidR="00B10574">
              <w:rPr>
                <w:noProof/>
                <w:shd w:val="clear" w:color="auto" w:fill="FFFFFF"/>
              </w:rPr>
              <w:t>2</w:t>
            </w:r>
            <w:r w:rsidR="00B10574" w:rsidRPr="00A50D37">
              <w:rPr>
                <w:shd w:val="clear" w:color="auto" w:fill="FFFFFF"/>
              </w:rPr>
              <w:fldChar w:fldCharType="end"/>
            </w:r>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tc>
          <w:tcPr>
            <w:tcW w:w="7612" w:type="dxa"/>
            <w:tcMar>
              <w:top w:w="432" w:type="dxa"/>
              <w:left w:w="115" w:type="dxa"/>
              <w:right w:w="115" w:type="dxa"/>
            </w:tcMar>
          </w:tcPr>
          <w:p w14:paraId="53B51506" w14:textId="3E43FAC3" w:rsidR="009E5659" w:rsidRDefault="009D6927" w:rsidP="008C47E2">
            <w:pPr>
              <w:pStyle w:val="Body"/>
            </w:pPr>
            <w:hyperlink r:id="rId16" w:history="1">
              <w:r w:rsidR="009E5659" w:rsidRPr="008C47E2">
                <w:rPr>
                  <w:rStyle w:val="Hyperlink"/>
                </w:rPr>
                <w:t>Forms and Information about Child Support</w:t>
              </w:r>
            </w:hyperlink>
            <w:r w:rsidR="009E5659">
              <w:br/>
              <w:t>courts.alaska.gov/shc/family/support.htm</w:t>
            </w:r>
          </w:p>
          <w:p w14:paraId="64F4569A" w14:textId="50F7F17E" w:rsidR="00275A1D" w:rsidRDefault="009D6927" w:rsidP="008C47E2">
            <w:pPr>
              <w:pStyle w:val="Body"/>
            </w:pPr>
            <w:hyperlink r:id="rId17" w:history="1">
              <w:r w:rsidR="00275A1D" w:rsidRPr="008C47E2">
                <w:rPr>
                  <w:rStyle w:val="Hyperlink"/>
                </w:rPr>
                <w:t>Asking for an Order</w:t>
              </w:r>
              <w:r w:rsidR="009E5659" w:rsidRPr="008C47E2">
                <w:rPr>
                  <w:rStyle w:val="Hyperlink"/>
                </w:rPr>
                <w:t xml:space="preserve"> </w:t>
              </w:r>
              <w:r w:rsidR="00275A1D" w:rsidRPr="008C47E2">
                <w:rPr>
                  <w:rStyle w:val="Hyperlink"/>
                </w:rPr>
                <w:t>/</w:t>
              </w:r>
              <w:r w:rsidR="009E5659" w:rsidRPr="008C47E2">
                <w:rPr>
                  <w:rStyle w:val="Hyperlink"/>
                </w:rPr>
                <w:t xml:space="preserve"> </w:t>
              </w:r>
              <w:r w:rsidR="00275A1D" w:rsidRPr="008C47E2">
                <w:rPr>
                  <w:rStyle w:val="Hyperlink"/>
                </w:rPr>
                <w:t>filing a motion</w:t>
              </w:r>
            </w:hyperlink>
            <w:r w:rsidR="00275A1D" w:rsidRPr="008C47E2">
              <w:rPr>
                <w:b/>
              </w:rPr>
              <w:br/>
            </w:r>
            <w:r w:rsidR="009E5659" w:rsidRPr="009E5659">
              <w:t>courts.alaska.gov/shc/family/motions.htm</w:t>
            </w:r>
          </w:p>
          <w:p w14:paraId="236E7C84" w14:textId="52F842C4" w:rsidR="008C518D" w:rsidRDefault="009D6927" w:rsidP="008C47E2">
            <w:pPr>
              <w:pStyle w:val="Body"/>
            </w:pPr>
            <w:hyperlink r:id="rId18" w:history="1">
              <w:r w:rsidR="00490567" w:rsidRPr="008C47E2">
                <w:rPr>
                  <w:rStyle w:val="Hyperlink"/>
                </w:rPr>
                <w:t>Family Law Home</w:t>
              </w:r>
            </w:hyperlink>
            <w:r w:rsidR="00490567" w:rsidRPr="008C47E2">
              <w:rPr>
                <w:b/>
              </w:rPr>
              <w:br/>
            </w:r>
            <w:r w:rsidR="00121B33" w:rsidRPr="00490567">
              <w:t>courts.alaska.gov/shc/family</w:t>
            </w:r>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1017CF">
            <w:pPr>
              <w:pStyle w:val="Body"/>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1017CF">
            <w:pPr>
              <w:pStyle w:val="Body"/>
            </w:pPr>
          </w:p>
        </w:tc>
      </w:tr>
      <w:tr w:rsidR="00F564E4" w14:paraId="4B2AE7FB" w14:textId="77777777" w:rsidTr="00377759">
        <w:trPr>
          <w:jc w:val="center"/>
        </w:trPr>
        <w:tc>
          <w:tcPr>
            <w:tcW w:w="2880" w:type="dxa"/>
            <w:tcMar>
              <w:top w:w="360" w:type="dxa"/>
              <w:left w:w="115" w:type="dxa"/>
              <w:right w:w="115" w:type="dxa"/>
            </w:tcMar>
          </w:tcPr>
          <w:p w14:paraId="05D7DEAD" w14:textId="3CA7D208" w:rsidR="00F564E4" w:rsidRDefault="00F564E4" w:rsidP="001017CF">
            <w:pPr>
              <w:pStyle w:val="Body"/>
              <w:rPr>
                <w:shd w:val="clear" w:color="auto" w:fill="FFFFFF"/>
              </w:rPr>
            </w:pPr>
            <w:r>
              <w:rPr>
                <w:shd w:val="clear" w:color="auto" w:fill="FFFFFF"/>
              </w:rPr>
              <w:t>{%tr if</w:t>
            </w:r>
            <w:r w:rsidR="00BF0A1B">
              <w:rPr>
                <w:shd w:val="clear" w:color="auto" w:fill="FFFFFF"/>
              </w:rPr>
              <w:t xml:space="preserve"> </w:t>
            </w:r>
            <w:r w:rsidR="00377759">
              <w:rPr>
                <w:shd w:val="clear" w:color="auto" w:fill="FFFFFF"/>
              </w:rPr>
              <w:t xml:space="preserve">user_need </w:t>
            </w:r>
            <w:r w:rsidR="00443066">
              <w:rPr>
                <w:shd w:val="clear" w:color="auto" w:fill="FFFFFF"/>
              </w:rPr>
              <w:t xml:space="preserve">== 'custody' </w:t>
            </w:r>
            <w:r w:rsidR="00BD6376">
              <w:rPr>
                <w:shd w:val="clear" w:color="auto" w:fill="FFFFFF"/>
              </w:rPr>
              <w:t xml:space="preserve">and </w:t>
            </w:r>
            <w:r w:rsidR="00BF0A1B">
              <w:rPr>
                <w:shd w:val="clear" w:color="auto" w:fill="FFFFFF"/>
              </w:rPr>
              <w:t>not</w:t>
            </w:r>
            <w:r>
              <w:rPr>
                <w:shd w:val="clear" w:color="auto" w:fill="FFFFFF"/>
              </w:rPr>
              <w:t xml:space="preserve"> jurisdiction</w:t>
            </w:r>
            <w:r w:rsidR="00BF0A1B">
              <w:rPr>
                <w:shd w:val="clear" w:color="auto" w:fill="FFFFFF"/>
              </w:rPr>
              <w:t xml:space="preserve"> </w:t>
            </w:r>
            <w:r>
              <w:rPr>
                <w:shd w:val="clear" w:color="auto" w:fill="FFFFFF"/>
              </w:rPr>
              <w:t>%}</w:t>
            </w:r>
          </w:p>
        </w:tc>
        <w:tc>
          <w:tcPr>
            <w:tcW w:w="7612" w:type="dxa"/>
            <w:tcMar>
              <w:top w:w="432" w:type="dxa"/>
              <w:left w:w="115" w:type="dxa"/>
              <w:right w:w="115" w:type="dxa"/>
            </w:tcMar>
          </w:tcPr>
          <w:p w14:paraId="458645A7" w14:textId="77777777" w:rsidR="00F564E4" w:rsidRDefault="00F564E4" w:rsidP="001017CF">
            <w:pPr>
              <w:pStyle w:val="Body"/>
            </w:pPr>
          </w:p>
        </w:tc>
      </w:tr>
      <w:tr w:rsidR="00F564E4" w14:paraId="0A7584D4" w14:textId="77777777" w:rsidTr="00377759">
        <w:trPr>
          <w:jc w:val="center"/>
        </w:trPr>
        <w:tc>
          <w:tcPr>
            <w:tcW w:w="2880" w:type="dxa"/>
            <w:tcMar>
              <w:top w:w="360" w:type="dxa"/>
              <w:left w:w="115" w:type="dxa"/>
              <w:right w:w="115" w:type="dxa"/>
            </w:tcMar>
          </w:tcPr>
          <w:p w14:paraId="061EBCA5" w14:textId="5262669C" w:rsidR="00F564E4" w:rsidRDefault="00F564E4" w:rsidP="00B5310A">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3</w:t>
            </w:r>
            <w:r w:rsidRPr="00A50D37">
              <w:rPr>
                <w:shd w:val="clear" w:color="auto" w:fill="FFFFFF"/>
              </w:rPr>
              <w:fldChar w:fldCharType="end"/>
            </w:r>
            <w:r w:rsidRPr="00A50D37">
              <w:rPr>
                <w:shd w:val="clear" w:color="auto" w:fill="FFFFFF"/>
              </w:rPr>
              <w:t>:</w:t>
            </w:r>
            <w:r>
              <w:rPr>
                <w:shd w:val="clear" w:color="auto" w:fill="FFFFFF"/>
              </w:rPr>
              <w:t xml:space="preserve"> </w:t>
            </w:r>
            <w:r>
              <w:t>Check if Alaska has jurisdiction</w:t>
            </w:r>
          </w:p>
        </w:tc>
        <w:tc>
          <w:tcPr>
            <w:tcW w:w="7612" w:type="dxa"/>
            <w:tcMar>
              <w:top w:w="432" w:type="dxa"/>
              <w:left w:w="115" w:type="dxa"/>
              <w:right w:w="115" w:type="dxa"/>
            </w:tcMar>
          </w:tcPr>
          <w:p w14:paraId="6437C7A7" w14:textId="77777777" w:rsidR="00F564E4" w:rsidRPr="00366A31" w:rsidRDefault="00F564E4" w:rsidP="00377759">
            <w:pPr>
              <w:pStyle w:val="ListParagraph"/>
              <w:ind w:left="508"/>
            </w:pPr>
            <w:r w:rsidRPr="00366A31">
              <w:t>A court must have the authority called jurisdiction to issue an order about a custody or parenting plan or a child support order.</w:t>
            </w:r>
          </w:p>
          <w:p w14:paraId="4AF336F8" w14:textId="77777777" w:rsidR="00F564E4" w:rsidRPr="00366A31" w:rsidRDefault="00F564E4" w:rsidP="00377759">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6F90B81C" w14:textId="2B1DD765" w:rsidR="00F564E4" w:rsidRDefault="00F564E4" w:rsidP="00377759">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19" w:history="1">
              <w:r w:rsidRPr="007562A7">
                <w:rPr>
                  <w:rStyle w:val="Hyperlink"/>
                </w:rPr>
                <w:t>Talking to a lawyer</w:t>
              </w:r>
            </w:hyperlink>
            <w:r w:rsidRPr="00366A31">
              <w:t xml:space="preserve"> can help you decide which is the best state for your case.</w:t>
            </w:r>
            <w:r w:rsidRPr="003642D0">
              <w:rPr>
                <w:rFonts w:ascii="Arial" w:eastAsia="Times New Roman" w:hAnsi="Arial" w:cs="Arial"/>
                <w:color w:val="auto"/>
                <w:spacing w:val="0"/>
              </w:rPr>
              <w:t xml:space="preserve"> </w:t>
            </w:r>
          </w:p>
          <w:p w14:paraId="1DF3F938" w14:textId="77777777" w:rsidR="00F564E4" w:rsidRPr="008376C2" w:rsidRDefault="00F564E4" w:rsidP="00377759">
            <w:pPr>
              <w:pStyle w:val="Heading3"/>
              <w:outlineLvl w:val="2"/>
            </w:pPr>
            <w:r>
              <w:t>Links in this step</w:t>
            </w:r>
          </w:p>
          <w:p w14:paraId="7EC29906" w14:textId="18F821E9" w:rsidR="00F564E4" w:rsidRDefault="00F564E4" w:rsidP="001017CF">
            <w:pPr>
              <w:pStyle w:val="Body"/>
            </w:pPr>
            <w:r>
              <w:rPr>
                <w:b/>
              </w:rPr>
              <w:t>Talking to a l</w:t>
            </w:r>
            <w:r w:rsidRPr="00C75AF0">
              <w:rPr>
                <w:b/>
              </w:rPr>
              <w:t>awyer</w:t>
            </w:r>
            <w:r w:rsidRPr="008F1485">
              <w:br/>
            </w:r>
            <w:r w:rsidRPr="008376C2">
              <w:rPr>
                <w:rStyle w:val="BodyTextChar"/>
              </w:rPr>
              <w:t>courts.alaska.gov/shc/shclawyer.htm</w:t>
            </w:r>
          </w:p>
        </w:tc>
      </w:tr>
      <w:tr w:rsidR="00F564E4" w14:paraId="2A7917F4" w14:textId="77777777" w:rsidTr="00377759">
        <w:trPr>
          <w:jc w:val="center"/>
        </w:trPr>
        <w:tc>
          <w:tcPr>
            <w:tcW w:w="2880" w:type="dxa"/>
            <w:tcMar>
              <w:top w:w="360" w:type="dxa"/>
              <w:left w:w="115" w:type="dxa"/>
              <w:right w:w="115" w:type="dxa"/>
            </w:tcMar>
          </w:tcPr>
          <w:p w14:paraId="5975600D" w14:textId="77777777" w:rsidR="00F564E4" w:rsidRDefault="00F564E4"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06F2C4EB" w14:textId="77777777" w:rsidR="00F564E4" w:rsidRDefault="00F564E4" w:rsidP="001017CF">
            <w:pPr>
              <w:pStyle w:val="Body"/>
            </w:pPr>
          </w:p>
        </w:tc>
      </w:tr>
      <w:tr w:rsidR="003642D0" w14:paraId="7F995CB5" w14:textId="77777777" w:rsidTr="00921DA3">
        <w:trPr>
          <w:jc w:val="center"/>
        </w:trPr>
        <w:tc>
          <w:tcPr>
            <w:tcW w:w="2880" w:type="dxa"/>
            <w:tcMar>
              <w:top w:w="360" w:type="dxa"/>
              <w:left w:w="115" w:type="dxa"/>
              <w:right w:w="115" w:type="dxa"/>
            </w:tcMar>
          </w:tcPr>
          <w:p w14:paraId="17201D4A" w14:textId="6AE14072" w:rsidR="003642D0" w:rsidRDefault="003642D0" w:rsidP="001017CF">
            <w:pPr>
              <w:pStyle w:val="Body"/>
              <w:rPr>
                <w:shd w:val="clear" w:color="auto" w:fill="FFFFFF"/>
              </w:rPr>
            </w:pPr>
            <w:r w:rsidRPr="008C518D">
              <w:t>{%</w:t>
            </w:r>
            <w:proofErr w:type="spellStart"/>
            <w:r w:rsidRPr="008C518D">
              <w:t>tr</w:t>
            </w:r>
            <w:proofErr w:type="spellEnd"/>
            <w:r w:rsidRPr="008C518D">
              <w:t xml:space="preserve"> if </w:t>
            </w:r>
            <w:proofErr w:type="spellStart"/>
            <w:r>
              <w:t>alternate</w:t>
            </w:r>
            <w:r w:rsidR="00E5404F">
              <w:t>_service</w:t>
            </w:r>
            <w:proofErr w:type="spellEnd"/>
            <w:r w:rsidRPr="008C518D">
              <w:t xml:space="preserve"> %}</w:t>
            </w:r>
          </w:p>
        </w:tc>
        <w:tc>
          <w:tcPr>
            <w:tcW w:w="7612" w:type="dxa"/>
            <w:tcMar>
              <w:top w:w="432" w:type="dxa"/>
              <w:left w:w="115" w:type="dxa"/>
              <w:right w:w="115" w:type="dxa"/>
            </w:tcMar>
          </w:tcPr>
          <w:p w14:paraId="46106FAF" w14:textId="77777777" w:rsidR="003642D0" w:rsidRDefault="003642D0" w:rsidP="001017CF">
            <w:pPr>
              <w:pStyle w:val="Body"/>
            </w:pPr>
          </w:p>
        </w:tc>
      </w:tr>
      <w:tr w:rsidR="003642D0" w14:paraId="3A4880AE" w14:textId="77777777" w:rsidTr="00921DA3">
        <w:trPr>
          <w:jc w:val="center"/>
        </w:trPr>
        <w:tc>
          <w:tcPr>
            <w:tcW w:w="2880" w:type="dxa"/>
            <w:tcMar>
              <w:top w:w="360" w:type="dxa"/>
              <w:left w:w="115" w:type="dxa"/>
              <w:right w:w="115" w:type="dxa"/>
            </w:tcMar>
          </w:tcPr>
          <w:p w14:paraId="3FC2BD45" w14:textId="05CFB5B4" w:rsidR="003642D0" w:rsidRDefault="003642D0" w:rsidP="00FE504A">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4</w:t>
            </w:r>
            <w:r w:rsidRPr="00E11A90">
              <w:rPr>
                <w:rStyle w:val="NumChar"/>
              </w:rPr>
              <w:fldChar w:fldCharType="end"/>
            </w:r>
            <w:r>
              <w:t xml:space="preserve">: </w:t>
            </w:r>
            <w:r w:rsidR="00E5404F" w:rsidRPr="00E5404F">
              <w:t>Starting a case when you do</w:t>
            </w:r>
            <w:r w:rsidR="00B7678C">
              <w:t xml:space="preserve"> no</w:t>
            </w:r>
            <w:r w:rsidR="00E5404F" w:rsidRPr="00E5404F">
              <w:t>t know where the other parent is</w:t>
            </w:r>
          </w:p>
        </w:tc>
        <w:tc>
          <w:tcPr>
            <w:tcW w:w="7612" w:type="dxa"/>
            <w:tcMar>
              <w:top w:w="432" w:type="dxa"/>
              <w:left w:w="115" w:type="dxa"/>
              <w:right w:w="115" w:type="dxa"/>
            </w:tcMar>
          </w:tcPr>
          <w:p w14:paraId="54FC105F" w14:textId="77777777" w:rsidR="003C53BD" w:rsidRDefault="003C53BD" w:rsidP="001017CF">
            <w:pPr>
              <w:pStyle w:val="Body"/>
            </w:pPr>
            <w:r>
              <w:t>When you start a case you must give {{ other_party_in_case }} a copy of every form you file with the court. This is called “service.” If you do not know where your {{ other_party_in_case }} is, you can ask the court to let you use “alternate service."</w:t>
            </w:r>
          </w:p>
          <w:p w14:paraId="650CF782" w14:textId="6E227C35" w:rsidR="003C53BD" w:rsidRPr="006F1DE6" w:rsidRDefault="003C53BD" w:rsidP="003C53BD">
            <w:pPr>
              <w:pStyle w:val="ListParagraph"/>
              <w:numPr>
                <w:ilvl w:val="0"/>
                <w:numId w:val="27"/>
              </w:numPr>
              <w:ind w:left="409"/>
            </w:pPr>
            <w:r w:rsidRPr="006F1DE6">
              <w:t>Read:</w:t>
            </w:r>
            <w:r>
              <w:t xml:space="preserve"> </w:t>
            </w:r>
            <w:hyperlink r:id="rId20" w:history="1">
              <w:r w:rsidRPr="006F1DE6">
                <w:rPr>
                  <w:rStyle w:val="Hyperlink"/>
                </w:rPr>
                <w:t>Tips</w:t>
              </w:r>
              <w:r>
                <w:rPr>
                  <w:rStyle w:val="Hyperlink"/>
                </w:rPr>
                <w:t xml:space="preserve"> </w:t>
              </w:r>
              <w:r w:rsidRPr="006F1DE6">
                <w:rPr>
                  <w:rStyle w:val="Hyperlink"/>
                </w:rPr>
                <w:t>on</w:t>
              </w:r>
              <w:r>
                <w:rPr>
                  <w:rStyle w:val="Hyperlink"/>
                </w:rPr>
                <w:t xml:space="preserve"> </w:t>
              </w:r>
              <w:r w:rsidRPr="006F1DE6">
                <w:rPr>
                  <w:rStyle w:val="Hyperlink"/>
                </w:rPr>
                <w:t>Locating</w:t>
              </w:r>
              <w:r>
                <w:rPr>
                  <w:rStyle w:val="Hyperlink"/>
                </w:rPr>
                <w:t xml:space="preserve"> </w:t>
              </w:r>
              <w:r w:rsidRPr="006F1DE6">
                <w:rPr>
                  <w:rStyle w:val="Hyperlink"/>
                </w:rPr>
                <w:t>People</w:t>
              </w:r>
            </w:hyperlink>
          </w:p>
          <w:p w14:paraId="3D801EC1" w14:textId="3C03FBE2" w:rsidR="003C53BD" w:rsidRDefault="003C53BD" w:rsidP="003C53BD">
            <w:pPr>
              <w:pStyle w:val="ListParagraph"/>
              <w:numPr>
                <w:ilvl w:val="0"/>
                <w:numId w:val="27"/>
              </w:numPr>
              <w:ind w:left="409"/>
            </w:pPr>
            <w:r w:rsidRPr="006F1DE6">
              <w:t>Review</w:t>
            </w:r>
            <w:r>
              <w:t xml:space="preserve"> </w:t>
            </w:r>
            <w:r w:rsidRPr="006F1DE6">
              <w:t>and</w:t>
            </w:r>
            <w:r>
              <w:t xml:space="preserve"> </w:t>
            </w:r>
            <w:r w:rsidRPr="006F1DE6">
              <w:t>fill</w:t>
            </w:r>
            <w:r>
              <w:t xml:space="preserve"> </w:t>
            </w:r>
            <w:r w:rsidRPr="006F1DE6">
              <w:t>out</w:t>
            </w:r>
            <w:r>
              <w:t xml:space="preserve"> </w:t>
            </w:r>
            <w:r w:rsidRPr="006F1DE6">
              <w:t>the</w:t>
            </w:r>
            <w:r>
              <w:t xml:space="preserve"> </w:t>
            </w: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21" w:history="1">
              <w:r>
                <w:rPr>
                  <w:rStyle w:val="Hyperlink"/>
                </w:rPr>
                <w:t>Fill-in PDF</w:t>
              </w:r>
            </w:hyperlink>
            <w:r>
              <w:t xml:space="preserve">]. </w:t>
            </w:r>
          </w:p>
          <w:p w14:paraId="7728947F" w14:textId="77777777" w:rsidR="003C53BD" w:rsidRPr="00750C11" w:rsidRDefault="003C53BD" w:rsidP="003C53BD">
            <w:pPr>
              <w:pStyle w:val="ListParagraph"/>
              <w:numPr>
                <w:ilvl w:val="1"/>
                <w:numId w:val="27"/>
              </w:numPr>
              <w:ind w:left="859"/>
            </w:pPr>
            <w:r>
              <w:t xml:space="preserve">This </w:t>
            </w:r>
            <w:r w:rsidRPr="006F1DE6">
              <w:t>form</w:t>
            </w:r>
            <w:r>
              <w:t xml:space="preserve"> </w:t>
            </w:r>
            <w:r w:rsidRPr="006F1DE6">
              <w:t>tells</w:t>
            </w:r>
            <w:r>
              <w:t xml:space="preserve"> </w:t>
            </w:r>
            <w:r w:rsidRPr="006F1DE6">
              <w:t>you</w:t>
            </w:r>
            <w:r>
              <w:t xml:space="preserve"> </w:t>
            </w:r>
            <w:r w:rsidRPr="006F1DE6">
              <w:t>the</w:t>
            </w:r>
            <w:r>
              <w:t xml:space="preserve"> </w:t>
            </w:r>
            <w:r w:rsidRPr="006F1DE6">
              <w:t>things</w:t>
            </w:r>
            <w:r>
              <w:t xml:space="preserve"> </w:t>
            </w:r>
            <w:r w:rsidRPr="006F1DE6">
              <w:t>you</w:t>
            </w:r>
            <w:r>
              <w:t xml:space="preserve"> </w:t>
            </w:r>
            <w:r w:rsidRPr="006F1DE6">
              <w:t>must</w:t>
            </w:r>
            <w:r>
              <w:t xml:space="preserve"> </w:t>
            </w:r>
            <w:r w:rsidRPr="006F1DE6">
              <w:t>do</w:t>
            </w:r>
            <w:r>
              <w:t xml:space="preserve"> </w:t>
            </w:r>
            <w:r w:rsidRPr="006F1DE6">
              <w:t>to</w:t>
            </w:r>
            <w:r>
              <w:t xml:space="preserve"> </w:t>
            </w:r>
            <w:r w:rsidRPr="006F1DE6">
              <w:t>try</w:t>
            </w:r>
            <w:r>
              <w:t xml:space="preserve"> </w:t>
            </w:r>
            <w:r w:rsidRPr="006F1DE6">
              <w:t>to</w:t>
            </w:r>
            <w:r>
              <w:t xml:space="preserve"> </w:t>
            </w:r>
            <w:r w:rsidRPr="006F1DE6">
              <w:t>find</w:t>
            </w:r>
            <w:r>
              <w:t xml:space="preserve"> </w:t>
            </w:r>
            <w:r w:rsidRPr="006F1DE6">
              <w:t>your</w:t>
            </w:r>
            <w:r>
              <w:t xml:space="preserve"> </w:t>
            </w:r>
            <w:r w:rsidRPr="006F1DE6">
              <w:t>spouse</w:t>
            </w:r>
            <w:r>
              <w:t xml:space="preserve"> and serve them </w:t>
            </w:r>
            <w:r w:rsidRPr="006F1DE6">
              <w:t>before</w:t>
            </w:r>
            <w:r>
              <w:t xml:space="preserve"> you can ask </w:t>
            </w:r>
            <w:r w:rsidRPr="006F1DE6">
              <w:t>for</w:t>
            </w:r>
            <w:r>
              <w:t xml:space="preserve"> </w:t>
            </w:r>
            <w:r w:rsidRPr="006F1DE6">
              <w:t>alternate</w:t>
            </w:r>
            <w:r>
              <w:t xml:space="preserve"> </w:t>
            </w:r>
            <w:r w:rsidRPr="006F1DE6">
              <w:lastRenderedPageBreak/>
              <w:t>service.</w:t>
            </w:r>
            <w:r>
              <w:rPr>
                <w:b/>
                <w:bCs/>
              </w:rPr>
              <w:t xml:space="preserve"> </w:t>
            </w:r>
          </w:p>
          <w:p w14:paraId="6AD5C9CA" w14:textId="77777777" w:rsidR="003C53BD" w:rsidRPr="006F1DE6" w:rsidRDefault="003C53BD" w:rsidP="003C53BD">
            <w:pPr>
              <w:pStyle w:val="ListParagraph"/>
              <w:numPr>
                <w:ilvl w:val="1"/>
                <w:numId w:val="27"/>
              </w:numPr>
              <w:ind w:left="859"/>
            </w:pPr>
            <w:r w:rsidRPr="00750C11">
              <w:rPr>
                <w:b/>
                <w:bCs/>
              </w:rPr>
              <w:t>Wait</w:t>
            </w:r>
            <w:r>
              <w:rPr>
                <w:b/>
                <w:bCs/>
              </w:rPr>
              <w:t xml:space="preserve"> </w:t>
            </w:r>
            <w:r>
              <w:t xml:space="preserve">to sign this form </w:t>
            </w:r>
            <w:r w:rsidRPr="00061AA0">
              <w:t>until</w:t>
            </w:r>
            <w:r>
              <w:t xml:space="preserve"> </w:t>
            </w:r>
            <w:r w:rsidRPr="00061AA0">
              <w:t>you</w:t>
            </w:r>
            <w:r>
              <w:t xml:space="preserve"> </w:t>
            </w:r>
            <w:r w:rsidRPr="00061AA0">
              <w:t>are</w:t>
            </w:r>
            <w:r>
              <w:t xml:space="preserve"> </w:t>
            </w:r>
            <w:r w:rsidRPr="00061AA0">
              <w:t>in</w:t>
            </w:r>
            <w:r>
              <w:t xml:space="preserve"> </w:t>
            </w:r>
            <w:r w:rsidRPr="00061AA0">
              <w:t>front</w:t>
            </w:r>
            <w:r>
              <w:t xml:space="preserve"> </w:t>
            </w:r>
            <w:r w:rsidRPr="00061AA0">
              <w:t>of</w:t>
            </w:r>
            <w:r>
              <w:t xml:space="preserve"> </w:t>
            </w:r>
            <w:r w:rsidRPr="00061AA0">
              <w:t>someone</w:t>
            </w:r>
            <w:r>
              <w:t xml:space="preserve"> </w:t>
            </w:r>
            <w:r w:rsidRPr="00061AA0">
              <w:t>who</w:t>
            </w:r>
            <w:r>
              <w:t xml:space="preserve"> </w:t>
            </w:r>
            <w:r w:rsidRPr="00061AA0">
              <w:t>has</w:t>
            </w:r>
            <w:r>
              <w:t xml:space="preserve"> </w:t>
            </w:r>
            <w:r w:rsidRPr="00061AA0">
              <w:t>the</w:t>
            </w:r>
            <w:r>
              <w:t xml:space="preserve"> </w:t>
            </w:r>
            <w:r w:rsidRPr="00061AA0">
              <w:t>power</w:t>
            </w:r>
            <w:r>
              <w:t xml:space="preserve"> </w:t>
            </w:r>
            <w:r w:rsidRPr="00061AA0">
              <w:t>to</w:t>
            </w:r>
            <w:r>
              <w:t xml:space="preserve"> </w:t>
            </w:r>
            <w:r w:rsidRPr="00061AA0">
              <w:t>take</w:t>
            </w:r>
            <w:r>
              <w:t xml:space="preserve"> </w:t>
            </w:r>
            <w:r w:rsidRPr="00061AA0">
              <w:t>oaths,</w:t>
            </w:r>
            <w:r>
              <w:t xml:space="preserve"> </w:t>
            </w:r>
            <w:r w:rsidRPr="00061AA0">
              <w:t>like</w:t>
            </w:r>
            <w:r>
              <w:t xml:space="preserve"> </w:t>
            </w:r>
            <w:r w:rsidRPr="00061AA0">
              <w:t>a</w:t>
            </w:r>
            <w:r>
              <w:t xml:space="preserve"> </w:t>
            </w:r>
            <w:r w:rsidRPr="00061AA0">
              <w:t>notary</w:t>
            </w:r>
            <w:r>
              <w:t xml:space="preserve"> </w:t>
            </w:r>
            <w:r w:rsidRPr="00061AA0">
              <w:t>public</w:t>
            </w:r>
            <w:r>
              <w:t>. The court clerk can do this for free. Bring a valid photo ID with your signature on it with you.</w:t>
            </w:r>
          </w:p>
          <w:p w14:paraId="26AB3BC0" w14:textId="77777777" w:rsidR="003C53BD" w:rsidRDefault="003C53BD" w:rsidP="003C53BD">
            <w:pPr>
              <w:pStyle w:val="Heading3"/>
              <w:outlineLvl w:val="2"/>
            </w:pPr>
            <w:r>
              <w:t>Links in this step</w:t>
            </w:r>
          </w:p>
          <w:p w14:paraId="23DBAF3F" w14:textId="65967D2A" w:rsidR="003C53BD" w:rsidRDefault="003C53BD" w:rsidP="003C53BD">
            <w:pPr>
              <w:pStyle w:val="Body"/>
            </w:pPr>
            <w:r w:rsidRPr="006736D3">
              <w:rPr>
                <w:b/>
                <w:bCs/>
              </w:rPr>
              <w:t>Tips</w:t>
            </w:r>
            <w:r>
              <w:rPr>
                <w:b/>
                <w:bCs/>
              </w:rPr>
              <w:t xml:space="preserve"> </w:t>
            </w:r>
            <w:r w:rsidRPr="006736D3">
              <w:rPr>
                <w:b/>
                <w:bCs/>
              </w:rPr>
              <w:t>on</w:t>
            </w:r>
            <w:r>
              <w:rPr>
                <w:b/>
                <w:bCs/>
              </w:rPr>
              <w:t xml:space="preserve"> </w:t>
            </w:r>
            <w:r w:rsidRPr="006736D3">
              <w:rPr>
                <w:b/>
                <w:bCs/>
              </w:rPr>
              <w:t>locating</w:t>
            </w:r>
            <w:r>
              <w:rPr>
                <w:b/>
                <w:bCs/>
              </w:rPr>
              <w:t xml:space="preserve"> </w:t>
            </w:r>
            <w:r w:rsidRPr="006736D3">
              <w:rPr>
                <w:b/>
                <w:bCs/>
              </w:rPr>
              <w:t>people</w:t>
            </w:r>
            <w:r w:rsidRPr="006736D3">
              <w:rPr>
                <w:b/>
                <w:bCs/>
              </w:rPr>
              <w:br/>
            </w:r>
            <w:r w:rsidRPr="006736D3">
              <w:t>courts.alaska.gov/shc/family/shctips.htm</w:t>
            </w:r>
          </w:p>
          <w:p w14:paraId="2CE3CD52" w14:textId="7FE2E60A" w:rsidR="00D4558B" w:rsidRPr="00E5404F" w:rsidRDefault="003C53BD" w:rsidP="001B202A">
            <w:pPr>
              <w:pStyle w:val="Body"/>
            </w:pPr>
            <w:r w:rsidRPr="006736D3">
              <w:rPr>
                <w:b/>
                <w:bCs/>
              </w:rPr>
              <w:t>Request</w:t>
            </w:r>
            <w:r>
              <w:rPr>
                <w:b/>
                <w:bCs/>
              </w:rPr>
              <w:t xml:space="preserve"> </w:t>
            </w:r>
            <w:r w:rsidRPr="006736D3">
              <w:rPr>
                <w:b/>
                <w:bCs/>
              </w:rPr>
              <w:t>to</w:t>
            </w:r>
            <w:r>
              <w:rPr>
                <w:b/>
                <w:bCs/>
              </w:rPr>
              <w:t xml:space="preserve"> </w:t>
            </w:r>
            <w:r w:rsidRPr="006736D3">
              <w:rPr>
                <w:b/>
                <w:bCs/>
              </w:rPr>
              <w:t>Serve</w:t>
            </w:r>
            <w:r>
              <w:rPr>
                <w:b/>
                <w:bCs/>
              </w:rPr>
              <w:t xml:space="preserve"> </w:t>
            </w:r>
            <w:r w:rsidRPr="006736D3">
              <w:rPr>
                <w:b/>
                <w:bCs/>
              </w:rPr>
              <w:t>Defendant</w:t>
            </w:r>
            <w:r>
              <w:rPr>
                <w:b/>
                <w:bCs/>
              </w:rPr>
              <w:t xml:space="preserve"> </w:t>
            </w:r>
            <w:r w:rsidRPr="006736D3">
              <w:rPr>
                <w:b/>
                <w:bCs/>
              </w:rPr>
              <w:t>by</w:t>
            </w:r>
            <w:r>
              <w:rPr>
                <w:b/>
                <w:bCs/>
              </w:rPr>
              <w:t xml:space="preserve"> </w:t>
            </w:r>
            <w:r w:rsidRPr="006736D3">
              <w:rPr>
                <w:b/>
                <w:bCs/>
              </w:rPr>
              <w:t>Posting</w:t>
            </w:r>
            <w:r>
              <w:rPr>
                <w:b/>
                <w:bCs/>
              </w:rPr>
              <w:t xml:space="preserve"> </w:t>
            </w:r>
            <w:r w:rsidRPr="006736D3">
              <w:rPr>
                <w:b/>
                <w:bCs/>
              </w:rPr>
              <w:t>or</w:t>
            </w:r>
            <w:r>
              <w:rPr>
                <w:b/>
                <w:bCs/>
              </w:rPr>
              <w:t xml:space="preserve"> </w:t>
            </w:r>
            <w:r w:rsidRPr="006736D3">
              <w:rPr>
                <w:b/>
                <w:bCs/>
              </w:rPr>
              <w:t>Alternative</w:t>
            </w:r>
            <w:r>
              <w:rPr>
                <w:b/>
                <w:bCs/>
              </w:rPr>
              <w:t xml:space="preserve"> </w:t>
            </w:r>
            <w:r w:rsidRPr="006736D3">
              <w:rPr>
                <w:b/>
                <w:bCs/>
              </w:rPr>
              <w:t>Service,</w:t>
            </w:r>
            <w:r>
              <w:rPr>
                <w:b/>
                <w:bCs/>
              </w:rPr>
              <w:t xml:space="preserve"> </w:t>
            </w:r>
            <w:r w:rsidRPr="006736D3">
              <w:rPr>
                <w:b/>
                <w:bCs/>
              </w:rPr>
              <w:t>and</w:t>
            </w:r>
            <w:r>
              <w:rPr>
                <w:b/>
                <w:bCs/>
              </w:rPr>
              <w:t xml:space="preserve"> </w:t>
            </w:r>
            <w:r w:rsidRPr="006736D3">
              <w:rPr>
                <w:b/>
                <w:bCs/>
              </w:rPr>
              <w:t>Affidavit</w:t>
            </w:r>
            <w:r>
              <w:rPr>
                <w:b/>
                <w:bCs/>
              </w:rPr>
              <w:t xml:space="preserve"> </w:t>
            </w:r>
            <w:r w:rsidRPr="006736D3">
              <w:rPr>
                <w:b/>
                <w:bCs/>
              </w:rPr>
              <w:t>of</w:t>
            </w:r>
            <w:r>
              <w:rPr>
                <w:b/>
                <w:bCs/>
              </w:rPr>
              <w:t xml:space="preserve"> </w:t>
            </w:r>
            <w:r w:rsidRPr="006736D3">
              <w:rPr>
                <w:b/>
                <w:bCs/>
              </w:rPr>
              <w:t>Diligent</w:t>
            </w:r>
            <w:r>
              <w:rPr>
                <w:b/>
                <w:bCs/>
              </w:rPr>
              <w:t xml:space="preserve"> </w:t>
            </w:r>
            <w:r w:rsidRPr="006736D3">
              <w:rPr>
                <w:b/>
                <w:bCs/>
              </w:rPr>
              <w:t>Inquiry</w:t>
            </w:r>
            <w:r w:rsidRPr="006F1DE6">
              <w:t>,</w:t>
            </w:r>
            <w:r>
              <w:t xml:space="preserve"> </w:t>
            </w:r>
            <w:r w:rsidRPr="00C70259">
              <w:rPr>
                <w:b/>
                <w:bCs/>
              </w:rPr>
              <w:t>CIV-145</w:t>
            </w:r>
            <w:r>
              <w:t xml:space="preserve"> [</w:t>
            </w:r>
            <w:hyperlink r:id="rId22" w:history="1">
              <w:r>
                <w:rPr>
                  <w:rStyle w:val="Hyperlink"/>
                </w:rPr>
                <w:t>Fill-in PDF</w:t>
              </w:r>
            </w:hyperlink>
            <w:r>
              <w:t>]</w:t>
            </w:r>
            <w:r w:rsidRPr="002E448E">
              <w:br/>
              <w:t>public.courts.alaska.gov/web/forms/docs/civ-145.pdf</w:t>
            </w:r>
          </w:p>
        </w:tc>
      </w:tr>
      <w:tr w:rsidR="003642D0" w14:paraId="5AF90722" w14:textId="77777777" w:rsidTr="00921DA3">
        <w:trPr>
          <w:jc w:val="center"/>
        </w:trPr>
        <w:tc>
          <w:tcPr>
            <w:tcW w:w="2880" w:type="dxa"/>
            <w:tcMar>
              <w:top w:w="360" w:type="dxa"/>
              <w:left w:w="115" w:type="dxa"/>
              <w:right w:w="115" w:type="dxa"/>
            </w:tcMar>
          </w:tcPr>
          <w:p w14:paraId="74B53587" w14:textId="3D1732BD" w:rsidR="003642D0" w:rsidRPr="008C518D" w:rsidRDefault="003642D0" w:rsidP="001017CF">
            <w:pPr>
              <w:pStyle w:val="Body"/>
            </w:pPr>
            <w:r>
              <w:rPr>
                <w:shd w:val="clear" w:color="auto" w:fill="FFFFFF"/>
              </w:rPr>
              <w:lastRenderedPageBreak/>
              <w:t>{%tr endif %}</w:t>
            </w:r>
          </w:p>
        </w:tc>
        <w:tc>
          <w:tcPr>
            <w:tcW w:w="7612" w:type="dxa"/>
            <w:tcMar>
              <w:top w:w="432" w:type="dxa"/>
              <w:left w:w="115" w:type="dxa"/>
              <w:right w:w="115" w:type="dxa"/>
            </w:tcMar>
          </w:tcPr>
          <w:p w14:paraId="66D38097" w14:textId="77777777" w:rsidR="003642D0" w:rsidRDefault="003642D0" w:rsidP="001017CF">
            <w:pPr>
              <w:pStyle w:val="Body"/>
            </w:pPr>
          </w:p>
        </w:tc>
      </w:tr>
      <w:tr w:rsidR="00FE504A" w14:paraId="398B2CB8" w14:textId="77777777" w:rsidTr="00921DA3">
        <w:trPr>
          <w:jc w:val="center"/>
        </w:trPr>
        <w:tc>
          <w:tcPr>
            <w:tcW w:w="2880" w:type="dxa"/>
            <w:tcMar>
              <w:top w:w="360" w:type="dxa"/>
              <w:left w:w="115" w:type="dxa"/>
              <w:right w:w="115" w:type="dxa"/>
            </w:tcMar>
          </w:tcPr>
          <w:p w14:paraId="71821DCB" w14:textId="76A349E4" w:rsidR="00FE504A" w:rsidRDefault="00762246" w:rsidP="001017CF">
            <w:pPr>
              <w:pStyle w:val="Body"/>
              <w:rPr>
                <w:shd w:val="clear" w:color="auto" w:fill="FFFFFF"/>
              </w:rPr>
            </w:pPr>
            <w:r w:rsidRPr="008C518D">
              <w:t xml:space="preserve">{%tr if </w:t>
            </w:r>
            <w:r>
              <w:t xml:space="preserve">paternity </w:t>
            </w:r>
            <w:r w:rsidRPr="008C518D">
              <w:t>%}</w:t>
            </w:r>
          </w:p>
        </w:tc>
        <w:tc>
          <w:tcPr>
            <w:tcW w:w="7612" w:type="dxa"/>
            <w:tcMar>
              <w:top w:w="432" w:type="dxa"/>
              <w:left w:w="115" w:type="dxa"/>
              <w:right w:w="115" w:type="dxa"/>
            </w:tcMar>
          </w:tcPr>
          <w:p w14:paraId="27BDDB1A" w14:textId="77777777" w:rsidR="00FE504A" w:rsidRDefault="00FE504A" w:rsidP="001017CF">
            <w:pPr>
              <w:pStyle w:val="Body"/>
            </w:pPr>
          </w:p>
        </w:tc>
      </w:tr>
      <w:tr w:rsidR="00FE504A" w14:paraId="7FDA1C19" w14:textId="77777777" w:rsidTr="00921DA3">
        <w:trPr>
          <w:jc w:val="center"/>
        </w:trPr>
        <w:tc>
          <w:tcPr>
            <w:tcW w:w="2880" w:type="dxa"/>
            <w:tcMar>
              <w:top w:w="360" w:type="dxa"/>
              <w:left w:w="115" w:type="dxa"/>
              <w:right w:w="115" w:type="dxa"/>
            </w:tcMar>
          </w:tcPr>
          <w:p w14:paraId="17D582EE" w14:textId="13425ED2" w:rsidR="00FE504A" w:rsidRDefault="00762246" w:rsidP="00762246">
            <w:pPr>
              <w:pStyle w:val="Heading2"/>
              <w:outlineLvl w:val="1"/>
              <w:rPr>
                <w:shd w:val="clear" w:color="auto" w:fill="FFFFFF"/>
              </w:rPr>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5</w:t>
            </w:r>
            <w:r w:rsidRPr="00E11A90">
              <w:rPr>
                <w:rStyle w:val="NumChar"/>
              </w:rPr>
              <w:fldChar w:fldCharType="end"/>
            </w:r>
            <w:r>
              <w:t>: Learn about paternity</w:t>
            </w:r>
          </w:p>
        </w:tc>
        <w:tc>
          <w:tcPr>
            <w:tcW w:w="7612" w:type="dxa"/>
            <w:tcMar>
              <w:top w:w="432" w:type="dxa"/>
              <w:left w:w="115" w:type="dxa"/>
              <w:right w:w="115" w:type="dxa"/>
            </w:tcMar>
          </w:tcPr>
          <w:p w14:paraId="5E457303" w14:textId="77777777" w:rsidR="00762246" w:rsidRDefault="00762246" w:rsidP="00762246">
            <w:pPr>
              <w:pStyle w:val="Heading3"/>
              <w:outlineLvl w:val="2"/>
            </w:pPr>
            <w:r>
              <w:t>General Paternity Information</w:t>
            </w:r>
          </w:p>
          <w:p w14:paraId="295A1F2B" w14:textId="34BE8372" w:rsidR="00762246" w:rsidRDefault="00762246" w:rsidP="00762246">
            <w:pPr>
              <w:pStyle w:val="Body"/>
            </w:pPr>
            <w:r>
              <w:t>Establishing paternity means legally determining the biological father of a child, and can make a big difference in a child's health, financial outlook and sense of identity in knowing who both parents are.  Once established, the father's name can be placed on the child's birth certificate and he has legal and financial responsibility for the child.  Disestablishing paternity is legally un-naming a man as the child's biological father.</w:t>
            </w:r>
          </w:p>
          <w:p w14:paraId="016A8FBD" w14:textId="064181AD" w:rsidR="00762246" w:rsidRDefault="00762246" w:rsidP="00762246">
            <w:pPr>
              <w:pStyle w:val="Heading3"/>
              <w:outlineLvl w:val="2"/>
            </w:pPr>
            <w:r>
              <w:t>Establishing or disestablishing paternity in your custody case</w:t>
            </w:r>
          </w:p>
          <w:p w14:paraId="7018F456" w14:textId="77777777" w:rsidR="00762246" w:rsidRDefault="00762246" w:rsidP="00762246">
            <w:pPr>
              <w:pStyle w:val="Body"/>
            </w:pPr>
            <w:r>
              <w:t>When you file your complaint, state that paternity is an issue in section 3D of the complaint.  You can prove or disprove paternity several ways.</w:t>
            </w:r>
          </w:p>
          <w:p w14:paraId="09ED0DFC" w14:textId="437A08E9" w:rsidR="006750D1" w:rsidRDefault="00762246" w:rsidP="00762246">
            <w:pPr>
              <w:pStyle w:val="ListParagraph"/>
              <w:ind w:left="405"/>
            </w:pPr>
            <w:r>
              <w:t>Each parent signs an affidavit stating the biological father.  Fill out:</w:t>
            </w:r>
          </w:p>
          <w:p w14:paraId="47E192E4" w14:textId="541D12AA" w:rsidR="00762246" w:rsidRDefault="00762246" w:rsidP="00762246">
            <w:pPr>
              <w:pStyle w:val="ListParagraph"/>
              <w:numPr>
                <w:ilvl w:val="1"/>
                <w:numId w:val="3"/>
              </w:numPr>
              <w:ind w:left="772"/>
            </w:pPr>
            <w:r w:rsidRPr="00762246">
              <w:rPr>
                <w:b/>
              </w:rPr>
              <w:t>Three-Way Affidavit to Disestablish and Establish Paternity, SHC-151</w:t>
            </w:r>
            <w:r>
              <w:t xml:space="preserve"> </w:t>
            </w:r>
            <w:hyperlink r:id="rId23" w:history="1">
              <w:r w:rsidRPr="00762246">
                <w:rPr>
                  <w:rStyle w:val="Hyperlink"/>
                </w:rPr>
                <w:t>Word</w:t>
              </w:r>
            </w:hyperlink>
            <w:r>
              <w:t xml:space="preserve"> | </w:t>
            </w:r>
            <w:hyperlink r:id="rId24" w:history="1">
              <w:r w:rsidRPr="00762246">
                <w:rPr>
                  <w:rStyle w:val="Hyperlink"/>
                </w:rPr>
                <w:t>PDF</w:t>
              </w:r>
            </w:hyperlink>
            <w:r>
              <w:t>,</w:t>
            </w:r>
          </w:p>
          <w:p w14:paraId="33CD1064" w14:textId="3BB4A118" w:rsidR="00762246" w:rsidRDefault="00762246" w:rsidP="00762246">
            <w:pPr>
              <w:pStyle w:val="ListParagraph"/>
              <w:ind w:left="405"/>
            </w:pPr>
            <w:r>
              <w:t xml:space="preserve">The mother, child, and person who may be the father take a DNA test using a painless swab inside the cheek. The whole process takes about 15 minutes and the result is ready within about 3 weeks.  If someone is not cooperating or you want Child Support Services Division to do the testing, fill out and attach these forms </w:t>
            </w:r>
            <w:r>
              <w:lastRenderedPageBreak/>
              <w:t>to your complaint:</w:t>
            </w:r>
          </w:p>
          <w:p w14:paraId="5CFAA4D1" w14:textId="7EA43D8F" w:rsidR="00762246" w:rsidRPr="00762246" w:rsidRDefault="00762246" w:rsidP="00762246">
            <w:pPr>
              <w:pStyle w:val="ListParagraph"/>
              <w:numPr>
                <w:ilvl w:val="1"/>
                <w:numId w:val="3"/>
              </w:numPr>
              <w:ind w:left="772"/>
              <w:rPr>
                <w:b/>
              </w:rPr>
            </w:pPr>
            <w:r w:rsidRPr="00762246">
              <w:rPr>
                <w:b/>
              </w:rPr>
              <w:t xml:space="preserve">Motion &amp; Affidavit for Genetic (DNA) Testing, SHC-1370 </w:t>
            </w:r>
            <w:hyperlink r:id="rId25" w:history="1">
              <w:r w:rsidRPr="00762246">
                <w:rPr>
                  <w:rStyle w:val="Hyperlink"/>
                </w:rPr>
                <w:t>Word</w:t>
              </w:r>
            </w:hyperlink>
            <w:r w:rsidRPr="00762246">
              <w:t xml:space="preserve"> | </w:t>
            </w:r>
            <w:hyperlink r:id="rId26" w:history="1">
              <w:r w:rsidRPr="00C67B88">
                <w:rPr>
                  <w:rStyle w:val="Hyperlink"/>
                </w:rPr>
                <w:t>PDF</w:t>
              </w:r>
            </w:hyperlink>
          </w:p>
          <w:p w14:paraId="1691D3A0" w14:textId="0AF4F492" w:rsidR="00762246" w:rsidRDefault="00762246" w:rsidP="00762246">
            <w:pPr>
              <w:pStyle w:val="ListParagraph"/>
              <w:numPr>
                <w:ilvl w:val="1"/>
                <w:numId w:val="3"/>
              </w:numPr>
              <w:ind w:left="772"/>
            </w:pPr>
            <w:r w:rsidRPr="00762246">
              <w:rPr>
                <w:b/>
              </w:rPr>
              <w:t>Order for Genetic (DNA) Testing, SHC-1375</w:t>
            </w:r>
            <w:r>
              <w:t xml:space="preserve"> </w:t>
            </w:r>
            <w:hyperlink r:id="rId27" w:history="1">
              <w:r w:rsidRPr="000C647B">
                <w:rPr>
                  <w:rStyle w:val="Hyperlink"/>
                </w:rPr>
                <w:t>Word</w:t>
              </w:r>
            </w:hyperlink>
            <w:r>
              <w:t xml:space="preserve"> | </w:t>
            </w:r>
            <w:hyperlink r:id="rId28" w:history="1">
              <w:r w:rsidRPr="000C647B">
                <w:rPr>
                  <w:rStyle w:val="Hyperlink"/>
                </w:rPr>
                <w:t>PDF</w:t>
              </w:r>
            </w:hyperlink>
          </w:p>
          <w:p w14:paraId="7370519A" w14:textId="6106D6B2" w:rsidR="00762246" w:rsidRDefault="00762246" w:rsidP="00762246">
            <w:pPr>
              <w:pStyle w:val="ListParagraph"/>
              <w:ind w:left="405"/>
            </w:pPr>
            <w:r>
              <w:t xml:space="preserve"> You can attach any DNA test results that have already been done to your complaint.</w:t>
            </w:r>
          </w:p>
          <w:p w14:paraId="36F76ECB" w14:textId="77777777" w:rsidR="00762246" w:rsidRDefault="00762246" w:rsidP="008E1492">
            <w:pPr>
              <w:pStyle w:val="Heading3"/>
              <w:outlineLvl w:val="2"/>
            </w:pPr>
            <w:r>
              <w:t>Change the Birth Certificate</w:t>
            </w:r>
          </w:p>
          <w:p w14:paraId="744F78ED" w14:textId="77777777" w:rsidR="00FE504A" w:rsidRDefault="00762246" w:rsidP="00762246">
            <w:pPr>
              <w:pStyle w:val="Body"/>
            </w:pPr>
            <w:r>
              <w:t>If the court decides that the biological father is someone not listed on the birth certificate, you must send a copy of the court order to the Health Analytics &amp; Vital Records to change the birth certificate.  After the birth certificate is changed, the child is considered "legitimated" and the heir of that father. This means that if the child should be eligible for any medical or financial benefits connected to the father such as health insurance, or benefits based on military service or being Alaska Native or American Indian. Also, if the father dies, the child will be able to inherit and collect financial or medical benefits that the child may be eligible for such as Social Security Children's Insurance Benefits or military benefits. If you do not notify Health Analytics &amp; Vital Records to change the birth certificate, the child may miss out on these benefits.</w:t>
            </w:r>
          </w:p>
          <w:p w14:paraId="18B327FA" w14:textId="77777777" w:rsidR="00762246" w:rsidRDefault="00762246" w:rsidP="00762246">
            <w:pPr>
              <w:pStyle w:val="Heading3"/>
              <w:outlineLvl w:val="2"/>
            </w:pPr>
            <w:r>
              <w:t>Links in this step</w:t>
            </w:r>
          </w:p>
          <w:p w14:paraId="4EA7195E" w14:textId="19283A38" w:rsidR="00762246" w:rsidRDefault="00762246" w:rsidP="00762246">
            <w:pPr>
              <w:pStyle w:val="Body"/>
            </w:pPr>
            <w:r w:rsidRPr="00762246">
              <w:rPr>
                <w:b/>
              </w:rPr>
              <w:t>Three-Way Affidavit to Disestablish and Establish Paternity, SHC-151</w:t>
            </w:r>
            <w:r>
              <w:br/>
              <w:t xml:space="preserve">as a </w:t>
            </w:r>
            <w:hyperlink r:id="rId29" w:history="1">
              <w:r w:rsidRPr="00762246">
                <w:rPr>
                  <w:rStyle w:val="Hyperlink"/>
                </w:rPr>
                <w:t>Word</w:t>
              </w:r>
            </w:hyperlink>
            <w:r>
              <w:t xml:space="preserve"> file</w:t>
            </w:r>
            <w:r>
              <w:br/>
            </w:r>
            <w:r w:rsidRPr="00D4558B">
              <w:t>courts.alaska.gov/shc/family/docs/shc-</w:t>
            </w:r>
            <w:r>
              <w:t>151</w:t>
            </w:r>
            <w:r w:rsidRPr="00D4558B">
              <w:t>.doc</w:t>
            </w:r>
            <w:r>
              <w:br/>
              <w:t xml:space="preserve">as a </w:t>
            </w:r>
            <w:hyperlink r:id="rId30" w:history="1">
              <w:r w:rsidRPr="00762246">
                <w:rPr>
                  <w:rStyle w:val="Hyperlink"/>
                </w:rPr>
                <w:t>PDF</w:t>
              </w:r>
            </w:hyperlink>
            <w:r>
              <w:br/>
            </w:r>
            <w:r w:rsidRPr="00762246">
              <w:t>courts.alaska.gov/shc/family/docs/shc-151n.pdf</w:t>
            </w:r>
          </w:p>
          <w:p w14:paraId="3C87F739" w14:textId="4FCC0AC0" w:rsidR="00762246" w:rsidRDefault="000C647B" w:rsidP="00762246">
            <w:pPr>
              <w:pStyle w:val="Body"/>
            </w:pPr>
            <w:r w:rsidRPr="000C647B">
              <w:rPr>
                <w:b/>
              </w:rPr>
              <w:t>Motion &amp; Affidavit for Genetic (DNA) Testing, SHC-1370</w:t>
            </w:r>
            <w:r w:rsidR="00762246">
              <w:br/>
              <w:t xml:space="preserve">as a </w:t>
            </w:r>
            <w:hyperlink r:id="rId31" w:history="1">
              <w:r w:rsidR="00762246" w:rsidRPr="00762246">
                <w:rPr>
                  <w:rStyle w:val="Hyperlink"/>
                </w:rPr>
                <w:t>Word</w:t>
              </w:r>
            </w:hyperlink>
            <w:r w:rsidR="00762246">
              <w:t xml:space="preserve"> file</w:t>
            </w:r>
            <w:r>
              <w:br/>
            </w:r>
            <w:r w:rsidR="00762246" w:rsidRPr="000C647B">
              <w:t>courts.alaska.gov/shc/family/docs/shc-1370.doc</w:t>
            </w:r>
            <w:r w:rsidR="00762246">
              <w:br/>
              <w:t xml:space="preserve">as a </w:t>
            </w:r>
            <w:hyperlink r:id="rId32" w:history="1">
              <w:r w:rsidR="00762246" w:rsidRPr="000C647B">
                <w:rPr>
                  <w:rStyle w:val="Hyperlink"/>
                </w:rPr>
                <w:t>PDF</w:t>
              </w:r>
            </w:hyperlink>
            <w:r>
              <w:br/>
            </w:r>
            <w:r w:rsidRPr="000C647B">
              <w:t>courts.alaska.gov/shc/family/docs/shc-1370n.pdf</w:t>
            </w:r>
          </w:p>
          <w:p w14:paraId="750C9C6E" w14:textId="66EDD579" w:rsidR="000C647B" w:rsidRPr="00762246" w:rsidRDefault="000C647B" w:rsidP="000C647B">
            <w:pPr>
              <w:pStyle w:val="Body"/>
            </w:pPr>
            <w:r w:rsidRPr="00762246">
              <w:rPr>
                <w:b/>
              </w:rPr>
              <w:t>Order for Genetic (DNA) Testing, SHC-1375</w:t>
            </w:r>
            <w:r w:rsidRPr="000C647B">
              <w:br/>
              <w:t xml:space="preserve">as </w:t>
            </w:r>
            <w:r>
              <w:t xml:space="preserve">a </w:t>
            </w:r>
            <w:hyperlink r:id="rId33" w:history="1">
              <w:r w:rsidRPr="000C647B">
                <w:rPr>
                  <w:rStyle w:val="Hyperlink"/>
                </w:rPr>
                <w:t>Word</w:t>
              </w:r>
            </w:hyperlink>
            <w:r>
              <w:t xml:space="preserve"> file</w:t>
            </w:r>
            <w:r>
              <w:br/>
            </w:r>
            <w:r w:rsidRPr="000C647B">
              <w:t>courts.alaska.gov/shc/family/docs/shc-1375.doc</w:t>
            </w:r>
            <w:r>
              <w:br/>
              <w:t xml:space="preserve">as a </w:t>
            </w:r>
            <w:hyperlink r:id="rId34" w:history="1">
              <w:r w:rsidRPr="000C647B">
                <w:rPr>
                  <w:rStyle w:val="Hyperlink"/>
                </w:rPr>
                <w:t>PDF</w:t>
              </w:r>
            </w:hyperlink>
            <w:r>
              <w:br/>
            </w:r>
            <w:r w:rsidRPr="000C647B">
              <w:t>courts.alaska.gov/shc/family/docs/shc-1375n.pdf</w:t>
            </w:r>
          </w:p>
        </w:tc>
      </w:tr>
      <w:tr w:rsidR="00FE504A" w14:paraId="7C79F493" w14:textId="77777777" w:rsidTr="00921DA3">
        <w:trPr>
          <w:jc w:val="center"/>
        </w:trPr>
        <w:tc>
          <w:tcPr>
            <w:tcW w:w="2880" w:type="dxa"/>
            <w:tcMar>
              <w:top w:w="360" w:type="dxa"/>
              <w:left w:w="115" w:type="dxa"/>
              <w:right w:w="115" w:type="dxa"/>
            </w:tcMar>
          </w:tcPr>
          <w:p w14:paraId="77AD702F" w14:textId="736A7AC3" w:rsidR="00FE504A" w:rsidRPr="008C518D" w:rsidRDefault="00762246" w:rsidP="001017CF">
            <w:pPr>
              <w:pStyle w:val="Body"/>
            </w:pPr>
            <w:r>
              <w:rPr>
                <w:shd w:val="clear" w:color="auto" w:fill="FFFFFF"/>
              </w:rPr>
              <w:lastRenderedPageBreak/>
              <w:t>{%tr endif %}</w:t>
            </w:r>
          </w:p>
        </w:tc>
        <w:tc>
          <w:tcPr>
            <w:tcW w:w="7612" w:type="dxa"/>
            <w:tcMar>
              <w:top w:w="432" w:type="dxa"/>
              <w:left w:w="115" w:type="dxa"/>
              <w:right w:w="115" w:type="dxa"/>
            </w:tcMar>
          </w:tcPr>
          <w:p w14:paraId="53B5B1FC" w14:textId="77777777" w:rsidR="00FE504A" w:rsidRDefault="00FE504A" w:rsidP="001017CF">
            <w:pPr>
              <w:pStyle w:val="Body"/>
            </w:pPr>
          </w:p>
        </w:tc>
      </w:tr>
      <w:tr w:rsidR="004409C5" w14:paraId="34F61AC4" w14:textId="77777777" w:rsidTr="00921DA3">
        <w:trPr>
          <w:jc w:val="center"/>
        </w:trPr>
        <w:tc>
          <w:tcPr>
            <w:tcW w:w="2880" w:type="dxa"/>
            <w:tcMar>
              <w:top w:w="360" w:type="dxa"/>
              <w:left w:w="115" w:type="dxa"/>
              <w:right w:w="115" w:type="dxa"/>
            </w:tcMar>
          </w:tcPr>
          <w:p w14:paraId="67A70F83" w14:textId="599DD8EB" w:rsidR="004409C5" w:rsidRDefault="004409C5" w:rsidP="001017CF">
            <w:pPr>
              <w:pStyle w:val="Body"/>
              <w:rPr>
                <w:shd w:val="clear" w:color="auto" w:fill="FFFFFF"/>
              </w:rPr>
            </w:pPr>
            <w:r w:rsidRPr="008C518D">
              <w:lastRenderedPageBreak/>
              <w:t>{%</w:t>
            </w:r>
            <w:proofErr w:type="spellStart"/>
            <w:r w:rsidRPr="008C518D">
              <w:t>tr</w:t>
            </w:r>
            <w:proofErr w:type="spellEnd"/>
            <w:r w:rsidRPr="008C518D">
              <w:t xml:space="preserve"> if </w:t>
            </w:r>
            <w:proofErr w:type="spellStart"/>
            <w:r w:rsidR="001746C5">
              <w:t>which_forms</w:t>
            </w:r>
            <w:proofErr w:type="spellEnd"/>
            <w:r w:rsidR="001746C5">
              <w:t xml:space="preserve"> in ('</w:t>
            </w:r>
            <w:proofErr w:type="spellStart"/>
            <w:r w:rsidR="00B4001E">
              <w:t>agree</w:t>
            </w:r>
            <w:r w:rsidR="001746C5">
              <w:t>',</w:t>
            </w:r>
            <w:r w:rsidR="008B219E">
              <w:t>'</w:t>
            </w:r>
            <w:r w:rsidR="001746C5">
              <w:t>both</w:t>
            </w:r>
            <w:proofErr w:type="spellEnd"/>
            <w:r w:rsidR="008B219E">
              <w:t>'</w:t>
            </w:r>
            <w:r w:rsidR="00135179">
              <w:t>)</w:t>
            </w:r>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1017CF">
            <w:pPr>
              <w:pStyle w:val="Body"/>
            </w:pPr>
          </w:p>
        </w:tc>
      </w:tr>
      <w:tr w:rsidR="004409C5" w14:paraId="5179111B" w14:textId="77777777" w:rsidTr="00921DA3">
        <w:trPr>
          <w:jc w:val="center"/>
        </w:trPr>
        <w:tc>
          <w:tcPr>
            <w:tcW w:w="2880" w:type="dxa"/>
            <w:tcMar>
              <w:top w:w="360" w:type="dxa"/>
              <w:left w:w="115" w:type="dxa"/>
              <w:right w:w="115" w:type="dxa"/>
            </w:tcMar>
          </w:tcPr>
          <w:p w14:paraId="606DACB0" w14:textId="5A27A405"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6</w:t>
            </w:r>
            <w:r w:rsidRPr="00E11A90">
              <w:rPr>
                <w:rStyle w:val="NumChar"/>
              </w:rPr>
              <w:fldChar w:fldCharType="end"/>
            </w:r>
            <w:r>
              <w:t>:</w:t>
            </w:r>
            <w:r w:rsidR="00780385">
              <w:t xml:space="preserve"> </w:t>
            </w:r>
            <w:r w:rsidR="006E6892" w:rsidRPr="006E6892">
              <w:t>Talk to the other parent to see if you agree</w:t>
            </w:r>
          </w:p>
        </w:tc>
        <w:tc>
          <w:tcPr>
            <w:tcW w:w="7612" w:type="dxa"/>
            <w:tcMar>
              <w:top w:w="432" w:type="dxa"/>
              <w:left w:w="115" w:type="dxa"/>
              <w:right w:w="115" w:type="dxa"/>
            </w:tcMar>
          </w:tcPr>
          <w:p w14:paraId="40121439" w14:textId="50C0349C" w:rsidR="006E6892" w:rsidRDefault="006E6892" w:rsidP="006E6892">
            <w:pPr>
              <w:pStyle w:val="Heading3"/>
              <w:outlineLvl w:val="2"/>
            </w:pPr>
            <w:r>
              <w:t xml:space="preserve">The </w:t>
            </w:r>
            <w:r w:rsidR="008B219E">
              <w:t>b</w:t>
            </w:r>
            <w:r>
              <w:t xml:space="preserve">enefits of </w:t>
            </w:r>
            <w:r w:rsidR="008B219E">
              <w:t>r</w:t>
            </w:r>
            <w:r>
              <w:t xml:space="preserve">eaching an </w:t>
            </w:r>
            <w:r w:rsidR="008B219E">
              <w:t>a</w:t>
            </w:r>
            <w:r>
              <w:t>greement</w:t>
            </w:r>
          </w:p>
          <w:p w14:paraId="109EB48A" w14:textId="77777777" w:rsidR="006E6892" w:rsidRDefault="006E6892" w:rsidP="001017CF">
            <w:pPr>
              <w:pStyle w:val="Body"/>
            </w:pPr>
            <w:r>
              <w:t>If you and the other parent agree about the issues in the case, you can avoid a trial.  Some benefits are:</w:t>
            </w:r>
          </w:p>
          <w:p w14:paraId="3380BFD7" w14:textId="3C0D8D1A" w:rsidR="006E6892" w:rsidRDefault="006E6892" w:rsidP="006E6892">
            <w:pPr>
              <w:pStyle w:val="ListParagraph"/>
              <w:ind w:left="405"/>
            </w:pPr>
            <w:r>
              <w:t>Working out the parenting plan instead of fighting is better for the children</w:t>
            </w:r>
          </w:p>
          <w:p w14:paraId="6D4C6D4D" w14:textId="6EEAF13D" w:rsidR="006E6892" w:rsidRDefault="006E6892" w:rsidP="006E6892">
            <w:pPr>
              <w:pStyle w:val="ListParagraph"/>
              <w:ind w:left="405"/>
            </w:pPr>
            <w:r>
              <w:t>You decide the outcome rather than a judge - you know more about the issues in your case than the judge ever will</w:t>
            </w:r>
          </w:p>
          <w:p w14:paraId="280A06C7" w14:textId="4635A659" w:rsidR="006E6892" w:rsidRDefault="006E6892" w:rsidP="006E6892">
            <w:pPr>
              <w:pStyle w:val="ListParagraph"/>
              <w:ind w:left="405"/>
            </w:pPr>
            <w:r>
              <w:t>Reaching an agreement may be more cooperative than dealing with the issues in a trial, where each parent presents evidence and makes arguments about what they want the judge to decide</w:t>
            </w:r>
          </w:p>
          <w:p w14:paraId="23B2D809" w14:textId="133B8179" w:rsidR="006E6892" w:rsidRDefault="006E6892" w:rsidP="006E6892">
            <w:pPr>
              <w:pStyle w:val="ListParagraph"/>
              <w:ind w:left="405"/>
            </w:pPr>
            <w:r>
              <w:t>Reaching an agreement outside of court can save time and money, and provide more privacy and confidentiality</w:t>
            </w:r>
          </w:p>
          <w:p w14:paraId="4A987378" w14:textId="77777777" w:rsidR="006E6892" w:rsidRDefault="006E6892" w:rsidP="001017CF">
            <w:pPr>
              <w:pStyle w:val="Body"/>
            </w:pPr>
            <w:r>
              <w:t>If you want help reaching an agreement before the case is open, some options are:</w:t>
            </w:r>
          </w:p>
          <w:p w14:paraId="0134C531" w14:textId="607CA66C" w:rsidR="00780385" w:rsidRPr="00780385" w:rsidRDefault="00780385" w:rsidP="006E6892">
            <w:pPr>
              <w:pStyle w:val="ListParagraph"/>
              <w:ind w:left="405"/>
            </w:pPr>
            <w:r w:rsidRPr="00780385">
              <w:t xml:space="preserve">Talk to the other parent about </w:t>
            </w:r>
            <w:r w:rsidR="006E6892">
              <w:t>settling the case without a trial.</w:t>
            </w:r>
          </w:p>
          <w:p w14:paraId="607D88DE" w14:textId="290969A8" w:rsidR="00780385" w:rsidRPr="00780385" w:rsidRDefault="00780385" w:rsidP="006E6892">
            <w:pPr>
              <w:pStyle w:val="ListParagraph"/>
              <w:ind w:left="405"/>
            </w:pPr>
            <w:r w:rsidRPr="00780385">
              <w:t>Mediation</w:t>
            </w:r>
            <w:r w:rsidR="006E6892">
              <w:t>.</w:t>
            </w:r>
          </w:p>
          <w:p w14:paraId="4AF8A2F6" w14:textId="69272580" w:rsidR="00780385" w:rsidRPr="00780385" w:rsidRDefault="00780385" w:rsidP="00780385">
            <w:pPr>
              <w:pStyle w:val="ListParagraph"/>
              <w:ind w:left="405"/>
            </w:pPr>
            <w:r w:rsidRPr="00780385">
              <w:t>Collaborative Law</w:t>
            </w:r>
            <w:r w:rsidR="006E6892">
              <w:t>.</w:t>
            </w:r>
          </w:p>
          <w:p w14:paraId="3F909567" w14:textId="77777777" w:rsidR="00780385" w:rsidRPr="00780385" w:rsidRDefault="00780385" w:rsidP="00780385">
            <w:pPr>
              <w:pStyle w:val="Heading3"/>
              <w:outlineLvl w:val="2"/>
            </w:pPr>
            <w:r w:rsidRPr="00780385">
              <w:t>Talk to the other parent about settling the case without a trial</w:t>
            </w:r>
          </w:p>
          <w:p w14:paraId="52B395C4" w14:textId="77777777" w:rsidR="006750D1" w:rsidRDefault="00780385" w:rsidP="001017CF">
            <w:pPr>
              <w:pStyle w:val="Body"/>
            </w:pPr>
            <w:r w:rsidRPr="00780385">
              <w:t>Some parents want to work out the issues by agreement without the judge deciding and are able to talk to each other in person, on-line, or with the help of a friend or family member.</w:t>
            </w:r>
          </w:p>
          <w:p w14:paraId="787CDA5C" w14:textId="7C834323" w:rsidR="00780385" w:rsidRPr="00780385" w:rsidRDefault="00780385" w:rsidP="00780385">
            <w:pPr>
              <w:pStyle w:val="Heading3"/>
              <w:outlineLvl w:val="2"/>
            </w:pPr>
            <w:r w:rsidRPr="00780385">
              <w:t>Mediation</w:t>
            </w:r>
          </w:p>
          <w:p w14:paraId="68D204FD" w14:textId="77777777" w:rsidR="00780385" w:rsidRPr="00780385" w:rsidRDefault="00780385" w:rsidP="001017CF">
            <w:pPr>
              <w:pStyle w:val="Body"/>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79A5B4C8" w14:textId="77777777" w:rsidR="006750D1" w:rsidRDefault="00780385" w:rsidP="001017CF">
            <w:pPr>
              <w:pStyle w:val="Body"/>
            </w:pPr>
            <w:r w:rsidRPr="00780385">
              <w:lastRenderedPageBreak/>
              <w:t>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w:t>
            </w:r>
          </w:p>
          <w:p w14:paraId="58086E2D" w14:textId="471998E3" w:rsidR="00780385" w:rsidRPr="00780385" w:rsidRDefault="009D6927" w:rsidP="001017CF">
            <w:pPr>
              <w:pStyle w:val="Body"/>
            </w:pPr>
            <w:hyperlink r:id="rId35" w:history="1">
              <w:r w:rsidR="00780385" w:rsidRPr="000815D4">
                <w:rPr>
                  <w:rStyle w:val="Hyperlink"/>
                </w:rPr>
                <w:t>Read about mediation</w:t>
              </w:r>
            </w:hyperlink>
            <w:r w:rsidR="00780385" w:rsidRPr="00780385">
              <w:t>.</w:t>
            </w:r>
          </w:p>
          <w:p w14:paraId="5677A0EB" w14:textId="77777777" w:rsidR="00780385" w:rsidRPr="00780385" w:rsidRDefault="00780385" w:rsidP="00780385">
            <w:pPr>
              <w:pStyle w:val="Heading3"/>
              <w:outlineLvl w:val="2"/>
            </w:pPr>
            <w:r w:rsidRPr="00780385">
              <w:t>Collaborative Law</w:t>
            </w:r>
          </w:p>
          <w:p w14:paraId="466538C7" w14:textId="3C0B1555" w:rsidR="00780385" w:rsidRDefault="00780385" w:rsidP="001017CF">
            <w:pPr>
              <w:pStyle w:val="Body"/>
            </w:pPr>
            <w:r w:rsidRPr="00780385">
              <w:t xml:space="preserve">The </w:t>
            </w:r>
            <w:hyperlink r:id="rId36" w:history="1">
              <w:r w:rsidRPr="00735615">
                <w:rPr>
                  <w:rStyle w:val="Hyperlink"/>
                </w:rPr>
                <w:t>Alaska Association of Collaborative Professionals</w:t>
              </w:r>
            </w:hyperlink>
            <w:r w:rsidRPr="00780385">
              <w:t xml:space="preserve"> helps people resolve parenting issues outside of the court process without a judge making decisions.  Learn more about the group.</w:t>
            </w:r>
          </w:p>
          <w:p w14:paraId="49F97942" w14:textId="0C3C713F" w:rsidR="006E6892" w:rsidRDefault="006E6892" w:rsidP="001017CF">
            <w:pPr>
              <w:pStyle w:val="Body"/>
            </w:pPr>
            <w:r>
              <w:t>Watch a video</w:t>
            </w:r>
          </w:p>
          <w:p w14:paraId="05D14380" w14:textId="103E21B1" w:rsidR="006E6892" w:rsidRDefault="006E6892" w:rsidP="001017CF">
            <w:pPr>
              <w:pStyle w:val="Body"/>
            </w:pPr>
            <w:r w:rsidRPr="006E6892">
              <w:t xml:space="preserve">Watch a short </w:t>
            </w:r>
            <w:hyperlink r:id="rId37" w:history="1">
              <w:r w:rsidRPr="006E6892">
                <w:rPr>
                  <w:rStyle w:val="Hyperlink"/>
                </w:rPr>
                <w:t>video that discusses resolving your case</w:t>
              </w:r>
            </w:hyperlink>
            <w:r w:rsidRPr="006E6892">
              <w:t xml:space="preserve"> by reaching agreement with the other parent. It discusses mediation and settlement conferences which may be available to you using free court programs once you file your case.</w:t>
            </w:r>
          </w:p>
          <w:p w14:paraId="0A63E355" w14:textId="77777777" w:rsidR="00B51F55" w:rsidRDefault="00B51F55" w:rsidP="00B51F55">
            <w:pPr>
              <w:pStyle w:val="Heading3"/>
              <w:outlineLvl w:val="2"/>
            </w:pPr>
            <w:r>
              <w:t>Talk to a Lawyer</w:t>
            </w:r>
          </w:p>
          <w:p w14:paraId="3514E136" w14:textId="77777777" w:rsidR="00B51F55" w:rsidRDefault="00B51F55" w:rsidP="001017CF">
            <w:pPr>
              <w:pStyle w:val="Body"/>
            </w:pPr>
            <w:r>
              <w:t>It is a good idea to get legal advice by talking to an attorney about an agreement. Both parents need to understand how agreeing to each issue affects the other issues in the agreement. If you agree to something without thinking it through, there can be serious and long-standing consequences. Once a judge signs off on your agreement, it will be a binding court order that outlines each parents’ responsibilities and rights regarding the issues in the case.</w:t>
            </w:r>
          </w:p>
          <w:p w14:paraId="7D10AA55" w14:textId="3A9F458A" w:rsidR="00B51F55" w:rsidRDefault="00B51F55" w:rsidP="00B51F55">
            <w:pPr>
              <w:pStyle w:val="ListParagraph"/>
              <w:ind w:left="405"/>
            </w:pPr>
            <w:r>
              <w:t xml:space="preserve">Many lawyers offer free or flat fee consultations without having to hire them for the whole case.  </w:t>
            </w:r>
            <w:hyperlink r:id="rId38" w:history="1">
              <w:r w:rsidRPr="00B51F55">
                <w:rPr>
                  <w:rStyle w:val="Hyperlink"/>
                </w:rPr>
                <w:t>Find a lawyer</w:t>
              </w:r>
            </w:hyperlink>
            <w:r>
              <w:t>.</w:t>
            </w:r>
          </w:p>
          <w:p w14:paraId="6F4ECD79" w14:textId="0B3B887E" w:rsidR="006750D1" w:rsidRDefault="00B51F55" w:rsidP="00B51F55">
            <w:pPr>
              <w:pStyle w:val="ListParagraph"/>
              <w:ind w:left="405"/>
            </w:pPr>
            <w:r>
              <w:t xml:space="preserve">Depending on your income, you may qualify for </w:t>
            </w:r>
            <w:hyperlink r:id="rId39" w:history="1">
              <w:r w:rsidRPr="00B51F55">
                <w:rPr>
                  <w:rStyle w:val="Hyperlink"/>
                </w:rPr>
                <w:t>free legal answers</w:t>
              </w:r>
            </w:hyperlink>
            <w:r>
              <w:t>.</w:t>
            </w:r>
          </w:p>
          <w:p w14:paraId="7015FF70" w14:textId="05EFF696" w:rsidR="00B51F55" w:rsidRPr="00780385" w:rsidRDefault="00B51F55" w:rsidP="00B51F55">
            <w:pPr>
              <w:pStyle w:val="ListParagraph"/>
              <w:ind w:left="405"/>
            </w:pPr>
            <w:r>
              <w:t xml:space="preserve">Depending on your income and circumstances, you may qualify for a free lawyer.  </w:t>
            </w:r>
            <w:hyperlink r:id="rId40" w:history="1">
              <w:r w:rsidRPr="00B51F55">
                <w:rPr>
                  <w:rStyle w:val="Hyperlink"/>
                </w:rPr>
                <w:t>Alaska Legal Services Corporation</w:t>
              </w:r>
            </w:hyperlink>
            <w:r>
              <w:t>.</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1017CF">
            <w:pPr>
              <w:pStyle w:val="Body"/>
            </w:pPr>
            <w:r w:rsidRPr="000815D4">
              <w:rPr>
                <w:b/>
              </w:rPr>
              <w:t>Read about mediation</w:t>
            </w:r>
            <w:r w:rsidRPr="000815D4">
              <w:br/>
              <w:t>courts.alaska.gov/mediation/index.htm</w:t>
            </w:r>
          </w:p>
          <w:p w14:paraId="05C98CB4" w14:textId="7E76D284" w:rsidR="00735615" w:rsidRDefault="000815D4" w:rsidP="001017CF">
            <w:pPr>
              <w:pStyle w:val="Body"/>
            </w:pPr>
            <w:r w:rsidRPr="000815D4">
              <w:rPr>
                <w:b/>
              </w:rPr>
              <w:t>Alaska Association of Collaborative Professionals</w:t>
            </w:r>
            <w:r>
              <w:br/>
            </w:r>
            <w:r w:rsidR="00735615">
              <w:t>alaskacollaborative.org/</w:t>
            </w:r>
          </w:p>
          <w:p w14:paraId="2F7705B8" w14:textId="4ADED093" w:rsidR="006E6892" w:rsidRDefault="006E6892" w:rsidP="001017CF">
            <w:pPr>
              <w:pStyle w:val="Body"/>
            </w:pPr>
            <w:r w:rsidRPr="006E6892">
              <w:rPr>
                <w:b/>
              </w:rPr>
              <w:t>Video that discusses resolving your case</w:t>
            </w:r>
            <w:r>
              <w:br/>
            </w:r>
            <w:r w:rsidRPr="006E6892">
              <w:t>youtube.com/</w:t>
            </w:r>
            <w:proofErr w:type="spellStart"/>
            <w:r w:rsidRPr="006E6892">
              <w:t>watch?v</w:t>
            </w:r>
            <w:proofErr w:type="spellEnd"/>
            <w:r w:rsidRPr="006E6892">
              <w:t>=4EuW9HET3nM</w:t>
            </w:r>
          </w:p>
          <w:p w14:paraId="60F4621B" w14:textId="60633E7C" w:rsidR="00B51F55" w:rsidRDefault="00B51F55" w:rsidP="001017CF">
            <w:pPr>
              <w:pStyle w:val="Body"/>
            </w:pPr>
            <w:r w:rsidRPr="00B51F55">
              <w:rPr>
                <w:b/>
              </w:rPr>
              <w:t>Find a lawye</w:t>
            </w:r>
            <w:r w:rsidRPr="00B51F55">
              <w:t>r</w:t>
            </w:r>
            <w:r>
              <w:br/>
            </w:r>
            <w:r w:rsidRPr="00B51F55">
              <w:t>courts.alaska.gov/shc/shclawyer.htm</w:t>
            </w:r>
          </w:p>
          <w:p w14:paraId="5A61115B" w14:textId="6931E372" w:rsidR="00B51F55" w:rsidRDefault="00B51F55" w:rsidP="001017CF">
            <w:pPr>
              <w:pStyle w:val="Body"/>
            </w:pPr>
            <w:r w:rsidRPr="00B51F55">
              <w:rPr>
                <w:b/>
              </w:rPr>
              <w:t>free legal answers</w:t>
            </w:r>
            <w:r>
              <w:br/>
            </w:r>
            <w:r w:rsidRPr="00B51F55">
              <w:lastRenderedPageBreak/>
              <w:t>alaska.freelegalanswers.org/</w:t>
            </w:r>
          </w:p>
          <w:p w14:paraId="6A86D3D2" w14:textId="3CAD4E91" w:rsidR="00735615" w:rsidRPr="00735615" w:rsidRDefault="00B51F55" w:rsidP="001017CF">
            <w:pPr>
              <w:pStyle w:val="Body"/>
            </w:pPr>
            <w:r w:rsidRPr="001017CF">
              <w:rPr>
                <w:b/>
                <w:bCs/>
              </w:rPr>
              <w:t>Alaska Legal Services Corporation</w:t>
            </w:r>
            <w:r>
              <w:br/>
            </w:r>
            <w:r w:rsidRPr="00B51F55">
              <w:t>alsc-law.org/apply-for-services/</w:t>
            </w:r>
          </w:p>
        </w:tc>
      </w:tr>
      <w:tr w:rsidR="007A7855" w14:paraId="2B6E8C2C" w14:textId="77777777" w:rsidTr="00921DA3">
        <w:trPr>
          <w:jc w:val="center"/>
        </w:trPr>
        <w:tc>
          <w:tcPr>
            <w:tcW w:w="2880" w:type="dxa"/>
            <w:tcMar>
              <w:top w:w="360" w:type="dxa"/>
              <w:left w:w="115" w:type="dxa"/>
              <w:right w:w="115" w:type="dxa"/>
            </w:tcMar>
          </w:tcPr>
          <w:p w14:paraId="434DD731" w14:textId="095E4E27"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7</w:t>
            </w:r>
            <w:r w:rsidRPr="00E11A90">
              <w:rPr>
                <w:rStyle w:val="NumChar"/>
              </w:rPr>
              <w:fldChar w:fldCharType="end"/>
            </w:r>
            <w:r>
              <w:t>:</w:t>
            </w:r>
            <w:r w:rsidR="00A7387A">
              <w:t xml:space="preserve"> </w:t>
            </w:r>
            <w:r w:rsidR="00BE35D1" w:rsidRPr="001017CF">
              <w:t>Fill out the forms to start your uncontested custody case</w:t>
            </w:r>
          </w:p>
        </w:tc>
        <w:tc>
          <w:tcPr>
            <w:tcW w:w="7612" w:type="dxa"/>
            <w:tcMar>
              <w:top w:w="432" w:type="dxa"/>
              <w:left w:w="115" w:type="dxa"/>
              <w:right w:w="115" w:type="dxa"/>
            </w:tcMar>
          </w:tcPr>
          <w:p w14:paraId="7B810F7F" w14:textId="779A1129" w:rsidR="00562CD2" w:rsidRDefault="00562CD2" w:rsidP="001017CF">
            <w:pPr>
              <w:pStyle w:val="Body"/>
            </w:pPr>
            <w:r>
              <w:t>If you and the other parent agree on agree on everything (a parenting plan including decision-making and schedule, paternity, and child support), you can fill out forms to start the case together.  This is called an uncontested case.</w:t>
            </w:r>
          </w:p>
          <w:p w14:paraId="7E0B8783" w14:textId="77777777" w:rsidR="006750D1" w:rsidRDefault="00562CD2" w:rsidP="001017CF">
            <w:pPr>
              <w:pStyle w:val="Body"/>
            </w:pPr>
            <w:r w:rsidRPr="0083489E">
              <w:t>You will not know your case number until you file your documents with the court.  You can write the case number on all your forms then.</w:t>
            </w:r>
          </w:p>
          <w:p w14:paraId="5720A7DA" w14:textId="064D2863" w:rsidR="00A7387A" w:rsidRDefault="00214D1F" w:rsidP="00A7387A">
            <w:pPr>
              <w:pStyle w:val="Heading3"/>
              <w:outlineLvl w:val="2"/>
            </w:pPr>
            <w:r>
              <w:t>Required</w:t>
            </w:r>
            <w:r w:rsidR="0031799C">
              <w:t xml:space="preserve"> forms – 1 copy that both parents sign if signatures are needed</w:t>
            </w:r>
          </w:p>
          <w:p w14:paraId="3A502DF0" w14:textId="7DDA9487" w:rsidR="0031799C" w:rsidRDefault="0031799C" w:rsidP="0031799C">
            <w:pPr>
              <w:pStyle w:val="ListParagraph"/>
              <w:ind w:left="405"/>
            </w:pPr>
            <w:r w:rsidRPr="0031799C">
              <w:rPr>
                <w:b/>
              </w:rPr>
              <w:t>Uncontested Complaint for Custody of Minor Children</w:t>
            </w:r>
            <w:r>
              <w:t xml:space="preserve">, SHC-118 </w:t>
            </w:r>
            <w:r>
              <w:br/>
              <w:t xml:space="preserve">as a </w:t>
            </w:r>
            <w:hyperlink r:id="rId41" w:history="1">
              <w:r w:rsidRPr="0031799C">
                <w:rPr>
                  <w:rStyle w:val="Hyperlink"/>
                </w:rPr>
                <w:t>Word</w:t>
              </w:r>
            </w:hyperlink>
            <w:r>
              <w:t xml:space="preserve"> file</w:t>
            </w:r>
            <w:r>
              <w:br/>
            </w:r>
            <w:r w:rsidRPr="0031799C">
              <w:t>courts.alaska.gov/</w:t>
            </w:r>
            <w:proofErr w:type="spellStart"/>
            <w:r w:rsidRPr="0031799C">
              <w:t>shc</w:t>
            </w:r>
            <w:proofErr w:type="spellEnd"/>
            <w:r w:rsidRPr="0031799C">
              <w:t>/family/docs/shc-118.doc</w:t>
            </w:r>
            <w:r>
              <w:br/>
              <w:t xml:space="preserve">as a </w:t>
            </w:r>
            <w:hyperlink r:id="rId42" w:history="1">
              <w:r w:rsidRPr="0031799C">
                <w:rPr>
                  <w:rStyle w:val="Hyperlink"/>
                </w:rPr>
                <w:t>PDF</w:t>
              </w:r>
            </w:hyperlink>
            <w:r>
              <w:br/>
            </w:r>
            <w:r w:rsidRPr="0031799C">
              <w:t>courts.alaska.gov/</w:t>
            </w:r>
            <w:proofErr w:type="spellStart"/>
            <w:r w:rsidRPr="0031799C">
              <w:t>shc</w:t>
            </w:r>
            <w:proofErr w:type="spellEnd"/>
            <w:r w:rsidRPr="0031799C">
              <w:t>/family/docs/shc-118n.pdf</w:t>
            </w:r>
          </w:p>
          <w:p w14:paraId="009B19CF" w14:textId="77777777" w:rsidR="006750D1" w:rsidRDefault="0031799C" w:rsidP="0031799C">
            <w:pPr>
              <w:pStyle w:val="ListParagraph"/>
              <w:numPr>
                <w:ilvl w:val="1"/>
                <w:numId w:val="3"/>
              </w:numPr>
              <w:ind w:left="793"/>
            </w:pPr>
            <w:r>
              <w:t>Print your name, address and phone number in the upper left-hand corner of the first page.</w:t>
            </w:r>
          </w:p>
          <w:p w14:paraId="46137633" w14:textId="1B5AAC92" w:rsidR="0031799C" w:rsidRDefault="0031799C" w:rsidP="0031799C">
            <w:pPr>
              <w:pStyle w:val="ListParagraph"/>
              <w:numPr>
                <w:ilvl w:val="1"/>
                <w:numId w:val="3"/>
              </w:numPr>
              <w:ind w:left="793"/>
            </w:pPr>
            <w:r>
              <w:t>In the caption, print your name above “Plaintiff” and the other parent’s name above “Defendant.”</w:t>
            </w:r>
          </w:p>
          <w:p w14:paraId="1B5D42F6" w14:textId="77777777" w:rsidR="006750D1" w:rsidRDefault="0031799C" w:rsidP="0031799C">
            <w:pPr>
              <w:pStyle w:val="ListParagraph"/>
              <w:numPr>
                <w:ilvl w:val="1"/>
                <w:numId w:val="3"/>
              </w:numPr>
              <w:ind w:left="793"/>
            </w:pPr>
            <w:r>
              <w:t>Follow the directions on the form and fill out every section.</w:t>
            </w:r>
          </w:p>
          <w:p w14:paraId="5DA4A881" w14:textId="7E0D9DF6"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43"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44" w:history="1">
              <w:r w:rsidRPr="00A7387A">
                <w:rPr>
                  <w:rStyle w:val="Hyperlink"/>
                </w:rPr>
                <w:t>PDF</w:t>
              </w:r>
            </w:hyperlink>
            <w:r w:rsidR="00040CCB">
              <w:br/>
            </w:r>
            <w:r w:rsidR="00040CCB" w:rsidRPr="00040CCB">
              <w:t>courts.alaska.gov/shc/family/docs/shc-1063n.pdf</w:t>
            </w:r>
          </w:p>
          <w:p w14:paraId="6AD5BF25" w14:textId="6B71E30C" w:rsidR="0031799C" w:rsidRDefault="0031799C" w:rsidP="000237A9">
            <w:pPr>
              <w:pStyle w:val="ListParagraph"/>
              <w:tabs>
                <w:tab w:val="left" w:pos="3996"/>
              </w:tabs>
              <w:ind w:left="405"/>
            </w:pPr>
            <w:r w:rsidRPr="000D0D6D">
              <w:rPr>
                <w:b/>
              </w:rPr>
              <w:t>Case description form</w:t>
            </w:r>
            <w:r>
              <w:t xml:space="preserve">, </w:t>
            </w:r>
            <w:hyperlink r:id="rId45" w:history="1">
              <w:r w:rsidRPr="000D0D6D">
                <w:rPr>
                  <w:rStyle w:val="Hyperlink"/>
                </w:rPr>
                <w:t>CIV-125S</w:t>
              </w:r>
            </w:hyperlink>
            <w:r w:rsidRPr="000D0D6D">
              <w:br/>
              <w:t>public.courts.alaska.gov/web/forms/docs/civ-125s.pdf</w:t>
            </w:r>
          </w:p>
          <w:p w14:paraId="10E13A4D" w14:textId="4FD5E9AF" w:rsidR="00A7387A" w:rsidRDefault="0031799C" w:rsidP="00A7387A">
            <w:pPr>
              <w:pStyle w:val="Heading3"/>
              <w:outlineLvl w:val="2"/>
            </w:pPr>
            <w:r>
              <w:t>Required forms – 2 copies (each parent fills out and signs a separate copy)</w:t>
            </w:r>
          </w:p>
          <w:p w14:paraId="3F56023B" w14:textId="5A890313" w:rsidR="003B64B4" w:rsidRDefault="003B64B4" w:rsidP="003B64B4">
            <w:pPr>
              <w:pStyle w:val="ListParagraph"/>
              <w:ind w:left="405"/>
            </w:pPr>
            <w:r w:rsidRPr="00A7387A">
              <w:rPr>
                <w:b/>
              </w:rPr>
              <w:t xml:space="preserve">Child Custody Jurisdiction Affidavit, </w:t>
            </w:r>
            <w:r w:rsidRPr="00C67B88">
              <w:rPr>
                <w:b/>
              </w:rPr>
              <w:t>DR-150</w:t>
            </w:r>
            <w:r>
              <w:t xml:space="preserve"> [</w:t>
            </w:r>
            <w:hyperlink r:id="rId46" w:history="1">
              <w:r w:rsidRPr="00C67B88">
                <w:rPr>
                  <w:rStyle w:val="Hyperlink"/>
                </w:rPr>
                <w:t>Fill-In PDF</w:t>
              </w:r>
            </w:hyperlink>
            <w:r>
              <w:t>] (2 copies - each parent fills out their own)</w:t>
            </w:r>
            <w:r w:rsidRPr="00040CCB">
              <w:t xml:space="preserve"> public.courts.alaska.gov/web/forms/docs/dr-1</w:t>
            </w:r>
            <w:r>
              <w:t>50</w:t>
            </w:r>
            <w:r w:rsidRPr="00040CCB">
              <w:t>.pdf</w:t>
            </w:r>
          </w:p>
          <w:p w14:paraId="47279A3E" w14:textId="7099C399" w:rsidR="003B64B4" w:rsidRDefault="003B64B4" w:rsidP="003B64B4">
            <w:pPr>
              <w:pStyle w:val="ListParagraph"/>
              <w:ind w:left="405"/>
            </w:pPr>
            <w:r w:rsidRPr="00A7387A">
              <w:rPr>
                <w:b/>
              </w:rPr>
              <w:t xml:space="preserve">Child Support Guidelines Affidavit, </w:t>
            </w:r>
            <w:r w:rsidRPr="00C67B88">
              <w:rPr>
                <w:b/>
              </w:rPr>
              <w:t>DR-305</w:t>
            </w:r>
            <w:r>
              <w:t xml:space="preserve"> [</w:t>
            </w:r>
            <w:hyperlink r:id="rId47" w:history="1">
              <w:r w:rsidRPr="00C67B88">
                <w:rPr>
                  <w:rStyle w:val="Hyperlink"/>
                </w:rPr>
                <w:t>Fill-In PDF</w:t>
              </w:r>
            </w:hyperlink>
            <w:r>
              <w:t>] (2 copies - each parent fills out their own)</w:t>
            </w:r>
            <w:r>
              <w:br/>
            </w:r>
            <w:r w:rsidRPr="00040CCB">
              <w:lastRenderedPageBreak/>
              <w:t>public.courts.alaska.gov/web/forms/docs/dr-30</w:t>
            </w:r>
            <w:r>
              <w:t>5</w:t>
            </w:r>
            <w:r w:rsidRPr="00040CCB">
              <w:t>.pdf</w:t>
            </w:r>
          </w:p>
          <w:p w14:paraId="351046DD" w14:textId="55552737" w:rsidR="003B64B4" w:rsidRDefault="003B64B4" w:rsidP="003B64B4">
            <w:pPr>
              <w:pStyle w:val="ListParagraph"/>
            </w:pPr>
            <w:r>
              <w:t>Answer each question completely.</w:t>
            </w:r>
          </w:p>
          <w:p w14:paraId="4C7B5C29" w14:textId="32DEF2CB" w:rsidR="003B64B4" w:rsidRDefault="003B64B4" w:rsidP="003B64B4">
            <w:pPr>
              <w:pStyle w:val="ListParagraph"/>
            </w:pPr>
            <w:r>
              <w:t xml:space="preserve">See </w:t>
            </w:r>
            <w:hyperlink r:id="rId48" w:history="1">
              <w:r w:rsidRPr="003B64B4">
                <w:rPr>
                  <w:rStyle w:val="Hyperlink"/>
                </w:rPr>
                <w:t>How to Fill out the Child Support Guidelines Affidavit</w:t>
              </w:r>
            </w:hyperlink>
            <w:r>
              <w:br/>
            </w:r>
            <w:r w:rsidRPr="003B64B4">
              <w:t>courts.alaska.gov/shc/family/docs/shc-dr305f-sample.pdf</w:t>
            </w:r>
            <w:r>
              <w:t>.</w:t>
            </w:r>
          </w:p>
          <w:p w14:paraId="338B5C80" w14:textId="77777777" w:rsidR="003B64B4" w:rsidRDefault="003B64B4" w:rsidP="003B64B4">
            <w:pPr>
              <w:pStyle w:val="ListParagraph"/>
            </w:pPr>
            <w:r>
              <w:t xml:space="preserve">Attach your most recent tax return and pay stubs to the </w:t>
            </w:r>
            <w:r w:rsidRPr="003B64B4">
              <w:rPr>
                <w:b/>
              </w:rPr>
              <w:t>Child Support Guidelines Affidavit</w:t>
            </w:r>
            <w:r>
              <w:t>.</w:t>
            </w:r>
          </w:p>
          <w:p w14:paraId="0468588B" w14:textId="77777777" w:rsidR="003B64B4" w:rsidRDefault="003B64B4" w:rsidP="003B64B4">
            <w:pPr>
              <w:pStyle w:val="ListParagraph"/>
            </w:pPr>
            <w:r>
              <w:t>Sign these forms in front of a notary, who will need to see a picture ID.  Court staff can notarize your signature for free.</w:t>
            </w:r>
          </w:p>
          <w:p w14:paraId="5F5DBE40" w14:textId="2E152998" w:rsidR="003B64B4" w:rsidRDefault="003B64B4" w:rsidP="003B64B4">
            <w:pPr>
              <w:pStyle w:val="ListParagraph"/>
              <w:ind w:left="405"/>
            </w:pPr>
            <w:r w:rsidRPr="003B64B4">
              <w:rPr>
                <w:b/>
              </w:rPr>
              <w:t>Information</w:t>
            </w:r>
            <w:r>
              <w:t xml:space="preserve"> Sheet</w:t>
            </w:r>
            <w:hyperlink r:id="rId49"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1B5C72A2" w14:textId="700D75F0" w:rsidR="003B64B4" w:rsidRDefault="003B64B4" w:rsidP="003B64B4">
            <w:pPr>
              <w:pStyle w:val="Heading3"/>
              <w:outlineLvl w:val="2"/>
            </w:pPr>
            <w:r>
              <w:t xml:space="preserve">Required Forms - fill out but do </w:t>
            </w:r>
            <w:r w:rsidRPr="003B64B4">
              <w:rPr>
                <w:b/>
              </w:rPr>
              <w:t>not</w:t>
            </w:r>
            <w:r>
              <w:t xml:space="preserve"> sign because the judge will sign them</w:t>
            </w:r>
          </w:p>
          <w:p w14:paraId="44A66514" w14:textId="7CE96982" w:rsidR="003B64B4" w:rsidRPr="003B64B4" w:rsidRDefault="003B64B4" w:rsidP="003B64B4">
            <w:pPr>
              <w:pStyle w:val="ListParagraph"/>
              <w:ind w:left="405"/>
              <w:rPr>
                <w:b/>
              </w:rPr>
            </w:pPr>
            <w:r>
              <w:t xml:space="preserve">Child </w:t>
            </w:r>
            <w:r w:rsidRPr="003B64B4">
              <w:rPr>
                <w:b/>
              </w:rPr>
              <w:t xml:space="preserve">Support Order, </w:t>
            </w:r>
            <w:hyperlink r:id="rId50" w:history="1">
              <w:r w:rsidRPr="003B64B4">
                <w:rPr>
                  <w:rStyle w:val="Hyperlink"/>
                  <w:b/>
                </w:rPr>
                <w:t>DR-300</w:t>
              </w:r>
            </w:hyperlink>
            <w:r>
              <w:rPr>
                <w:b/>
              </w:rPr>
              <w:br/>
            </w:r>
            <w:r w:rsidRPr="003B64B4">
              <w:t>public.courts.alaska.gov/web/forms/docs/dr-300.pdf</w:t>
            </w:r>
          </w:p>
          <w:p w14:paraId="3E807AE5" w14:textId="281335D8" w:rsidR="003B64B4" w:rsidRPr="003B64B4" w:rsidRDefault="003B64B4" w:rsidP="003B64B4">
            <w:pPr>
              <w:pStyle w:val="ListParagraph"/>
              <w:ind w:left="405"/>
              <w:rPr>
                <w:b/>
              </w:rPr>
            </w:pPr>
            <w:r w:rsidRPr="003B64B4">
              <w:rPr>
                <w:b/>
              </w:rPr>
              <w:t xml:space="preserve">Custody Findings of Fact &amp; Conclusions of Law, </w:t>
            </w:r>
            <w:r w:rsidRPr="00D27B5E">
              <w:rPr>
                <w:b/>
              </w:rPr>
              <w:t>DR-460</w:t>
            </w:r>
            <w:r w:rsidRPr="003B64B4">
              <w:rPr>
                <w:b/>
              </w:rPr>
              <w:t xml:space="preserve"> </w:t>
            </w:r>
            <w:r w:rsidRPr="00D27B5E">
              <w:t>[</w:t>
            </w:r>
            <w:hyperlink r:id="rId51" w:history="1">
              <w:r w:rsidRPr="00D27B5E">
                <w:rPr>
                  <w:rStyle w:val="Hyperlink"/>
                </w:rPr>
                <w:t>Fill-In PDF</w:t>
              </w:r>
            </w:hyperlink>
            <w:r w:rsidRPr="00D27B5E">
              <w:t>]</w:t>
            </w:r>
            <w:r w:rsidRPr="00D27B5E">
              <w:br/>
            </w:r>
            <w:r w:rsidRPr="003B64B4">
              <w:t>public.courts.alaska.gov/web/forms/docs/dr-460.pdf</w:t>
            </w:r>
          </w:p>
          <w:p w14:paraId="2F38E360" w14:textId="48BA2F8B" w:rsidR="003B64B4" w:rsidRDefault="003B64B4" w:rsidP="003B64B4">
            <w:pPr>
              <w:pStyle w:val="ListParagraph"/>
              <w:ind w:left="405"/>
            </w:pPr>
            <w:r w:rsidRPr="003B64B4">
              <w:rPr>
                <w:b/>
              </w:rPr>
              <w:t>Custody</w:t>
            </w:r>
            <w:r>
              <w:t xml:space="preserve"> Judgment and Decree, </w:t>
            </w:r>
            <w:r w:rsidRPr="00D27B5E">
              <w:t>DR-465</w:t>
            </w:r>
            <w:r>
              <w:t xml:space="preserve"> [</w:t>
            </w:r>
            <w:hyperlink r:id="rId52" w:history="1">
              <w:r w:rsidRPr="00D27B5E">
                <w:rPr>
                  <w:rStyle w:val="Hyperlink"/>
                </w:rPr>
                <w:t>Fill-In PDF</w:t>
              </w:r>
            </w:hyperlink>
            <w:r>
              <w:t>]</w:t>
            </w:r>
            <w:r>
              <w:br/>
            </w:r>
            <w:r w:rsidRPr="003B64B4">
              <w:t>public.courts.alaska.gov/web/forms/docs/dr-465.pdf</w:t>
            </w:r>
          </w:p>
          <w:p w14:paraId="19E943EF" w14:textId="77777777" w:rsidR="002E4D29" w:rsidRPr="00655C33" w:rsidRDefault="002E4D29" w:rsidP="002E4D29">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24DFDEC0" w14:textId="73159D32" w:rsidR="002E4D29" w:rsidRPr="00ED1CD1" w:rsidRDefault="002E4D29" w:rsidP="00494262">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3B7124B2" w14:textId="637B138C" w:rsidR="002E4D29" w:rsidRPr="00ED1CD1" w:rsidRDefault="002E4D29" w:rsidP="00494262">
            <w:pPr>
              <w:pStyle w:val="ListParagraph"/>
              <w:ind w:left="778"/>
              <w:rPr>
                <w:color w:val="000000"/>
              </w:rPr>
            </w:pPr>
            <w:r w:rsidRPr="00A60728">
              <w:rPr>
                <w:b/>
                <w:color w:val="000000"/>
              </w:rPr>
              <w:t>Shared Custody Support Calculation</w:t>
            </w:r>
            <w:r w:rsidRPr="00D27B5E">
              <w:rPr>
                <w:b/>
                <w:color w:val="000000"/>
              </w:rPr>
              <w:t>,</w:t>
            </w:r>
            <w:r w:rsidRPr="00D27B5E">
              <w:rPr>
                <w:b/>
              </w:rPr>
              <w:t>DR-306</w:t>
            </w:r>
            <w:r>
              <w:rPr>
                <w:rStyle w:val="Hyperlink"/>
                <w:b/>
                <w:color w:val="006699"/>
              </w:rPr>
              <w:t xml:space="preserve"> </w:t>
            </w:r>
            <w:r w:rsidRPr="000C3592">
              <w:t>[</w:t>
            </w:r>
            <w:hyperlink r:id="rId53" w:history="1">
              <w:r w:rsidRPr="00D27B5E">
                <w:rPr>
                  <w:rStyle w:val="Hyperlink"/>
                </w:rPr>
                <w:t>Fill-In PDF</w:t>
              </w:r>
            </w:hyperlink>
            <w:r w:rsidRPr="00A60728">
              <w:t>]</w:t>
            </w:r>
            <w:r>
              <w:br/>
            </w:r>
            <w:r w:rsidRPr="00A60728">
              <w:rPr>
                <w:color w:val="000000"/>
              </w:rPr>
              <w:t>public.courts.alaska.gov/web/forms/docs/dr-306.pdf</w:t>
            </w:r>
          </w:p>
          <w:p w14:paraId="7E999C4C" w14:textId="21985371" w:rsidR="002E4D29" w:rsidRPr="001B0872" w:rsidRDefault="002E4D29" w:rsidP="00494262">
            <w:pPr>
              <w:pStyle w:val="ListParagraph"/>
              <w:ind w:left="778"/>
            </w:pPr>
            <w:r w:rsidRPr="000C3592">
              <w:rPr>
                <w:b/>
                <w:color w:val="000000"/>
              </w:rPr>
              <w:t>Divided Custody Support Calculation</w:t>
            </w:r>
            <w:r w:rsidRPr="00D27B5E">
              <w:rPr>
                <w:b/>
                <w:color w:val="000000"/>
              </w:rPr>
              <w:t>,</w:t>
            </w:r>
            <w:r w:rsidRPr="00D27B5E">
              <w:rPr>
                <w:b/>
              </w:rPr>
              <w:t>DR-307</w:t>
            </w:r>
            <w:r>
              <w:rPr>
                <w:rStyle w:val="Hyperlink"/>
                <w:b/>
                <w:color w:val="006699"/>
              </w:rPr>
              <w:t xml:space="preserve"> </w:t>
            </w:r>
            <w:r w:rsidRPr="00ED1CD1">
              <w:rPr>
                <w:rStyle w:val="small"/>
                <w:color w:val="000000"/>
                <w:sz w:val="19"/>
                <w:szCs w:val="19"/>
                <w:shd w:val="clear" w:color="auto" w:fill="FFFFFF"/>
              </w:rPr>
              <w:t>[</w:t>
            </w:r>
            <w:r w:rsidRPr="00A60728">
              <w:t>Fill-In PDF]</w:t>
            </w:r>
            <w:r w:rsidRPr="001B0872">
              <w:br/>
              <w:t>public.courts.alaska.gov/web/forms/docs/dr-307.pdf</w:t>
            </w:r>
          </w:p>
          <w:p w14:paraId="6A903AB1" w14:textId="33673278" w:rsidR="003B64B4" w:rsidRDefault="002E4D29" w:rsidP="00494262">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D27B5E">
              <w:rPr>
                <w:b/>
                <w:color w:val="222222"/>
                <w:lang w:val="en"/>
              </w:rPr>
              <w:t xml:space="preserve">, </w:t>
            </w:r>
            <w:r w:rsidRPr="00D27B5E">
              <w:rPr>
                <w:b/>
                <w:lang w:val="en"/>
              </w:rPr>
              <w:t>DR-308</w:t>
            </w:r>
            <w:r w:rsidRPr="00ED1CD1">
              <w:rPr>
                <w:color w:val="222222"/>
                <w:lang w:val="en"/>
              </w:rPr>
              <w:t xml:space="preserve"> </w:t>
            </w:r>
            <w:r w:rsidRPr="00A60728">
              <w:t>[</w:t>
            </w:r>
            <w:hyperlink r:id="rId54" w:history="1">
              <w:r w:rsidRPr="00D27B5E">
                <w:rPr>
                  <w:rStyle w:val="Hyperlink"/>
                </w:rPr>
                <w:t>Fill-In PDF</w:t>
              </w:r>
            </w:hyperlink>
            <w:r w:rsidRPr="00A60728">
              <w:t>]</w:t>
            </w:r>
            <w:r>
              <w:br/>
            </w:r>
            <w:r w:rsidRPr="00A60728">
              <w:rPr>
                <w:color w:val="000000"/>
              </w:rPr>
              <w:t>public.courts.alaska.gov/web/forms/docs/dr-308.pdf</w:t>
            </w:r>
          </w:p>
          <w:p w14:paraId="1C4558DB" w14:textId="7C000750" w:rsidR="007A7855" w:rsidRDefault="00494262" w:rsidP="00C769F0">
            <w:pPr>
              <w:pStyle w:val="ListParagraph"/>
              <w:ind w:left="418"/>
            </w:pPr>
            <w:r w:rsidRPr="00494262">
              <w:rPr>
                <w:b/>
                <w:color w:val="000000"/>
              </w:rPr>
              <w:t>Application for Services of Child Support Services Division</w:t>
            </w:r>
            <w:proofErr w:type="gramStart"/>
            <w:r w:rsidRPr="00D27B5E">
              <w:rPr>
                <w:b/>
                <w:color w:val="000000"/>
              </w:rPr>
              <w:t>,</w:t>
            </w:r>
            <w:r w:rsidRPr="00D27B5E">
              <w:rPr>
                <w:b/>
              </w:rPr>
              <w:t>DR</w:t>
            </w:r>
            <w:proofErr w:type="gramEnd"/>
            <w:r w:rsidRPr="00D27B5E">
              <w:rPr>
                <w:b/>
              </w:rPr>
              <w:t>-315</w:t>
            </w:r>
            <w:r w:rsidR="00D27B5E" w:rsidRPr="00D27B5E">
              <w:t xml:space="preserve"> </w:t>
            </w:r>
            <w:r w:rsidRPr="00D27B5E">
              <w:t>[</w:t>
            </w:r>
            <w:hyperlink r:id="rId55" w:history="1">
              <w:r w:rsidRPr="00D27B5E">
                <w:rPr>
                  <w:rStyle w:val="Hyperlink"/>
                </w:rPr>
                <w:t>Fill-In PDF</w:t>
              </w:r>
            </w:hyperlink>
            <w:r w:rsidRPr="00494262">
              <w:t>]</w:t>
            </w:r>
            <w:r>
              <w:br/>
            </w:r>
            <w:r w:rsidRPr="00494262">
              <w:rPr>
                <w:color w:val="000000"/>
              </w:rPr>
              <w:t>public.courts.alaska.gov/web/forms/docs/dr-315.pdf</w:t>
            </w:r>
            <w:r w:rsidR="00A7387A">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1017CF">
            <w:pPr>
              <w:pStyle w:val="Body"/>
            </w:pPr>
          </w:p>
        </w:tc>
      </w:tr>
      <w:tr w:rsidR="000815D4" w14:paraId="322E3085" w14:textId="77777777" w:rsidTr="00921DA3">
        <w:trPr>
          <w:jc w:val="center"/>
        </w:trPr>
        <w:tc>
          <w:tcPr>
            <w:tcW w:w="2880" w:type="dxa"/>
            <w:tcMar>
              <w:top w:w="360" w:type="dxa"/>
              <w:left w:w="115" w:type="dxa"/>
              <w:right w:w="115" w:type="dxa"/>
            </w:tcMar>
          </w:tcPr>
          <w:p w14:paraId="67E0094A" w14:textId="09BEF4BE" w:rsidR="000815D4" w:rsidRDefault="000815D4" w:rsidP="0007029E">
            <w:pPr>
              <w:pStyle w:val="Body"/>
              <w:rPr>
                <w:shd w:val="clear" w:color="auto" w:fill="FFFFFF"/>
              </w:rPr>
            </w:pPr>
            <w:r w:rsidRPr="008C518D">
              <w:lastRenderedPageBreak/>
              <w:t>{%</w:t>
            </w:r>
            <w:proofErr w:type="spellStart"/>
            <w:r w:rsidRPr="008C518D">
              <w:t>tr</w:t>
            </w:r>
            <w:proofErr w:type="spellEnd"/>
            <w:r w:rsidRPr="008C518D">
              <w:t xml:space="preserve"> if</w:t>
            </w:r>
            <w:r>
              <w:t xml:space="preserve"> </w:t>
            </w:r>
            <w:proofErr w:type="spellStart"/>
            <w:r w:rsidR="00200AB6">
              <w:t>which_forms</w:t>
            </w:r>
            <w:proofErr w:type="spellEnd"/>
            <w:r w:rsidR="00200AB6">
              <w:t xml:space="preserve"> </w:t>
            </w:r>
            <w:r w:rsidR="00927749">
              <w:t>in('</w:t>
            </w:r>
            <w:r w:rsidR="0007029E">
              <w:t>both</w:t>
            </w:r>
            <w:r w:rsidR="00927749">
              <w:t xml:space="preserve">', </w:t>
            </w:r>
            <w:r w:rsidR="00200AB6">
              <w:t>'</w:t>
            </w:r>
            <w:r w:rsidR="004E599B">
              <w:t>contested</w:t>
            </w:r>
            <w:r w:rsidR="00200AB6">
              <w:t>'</w:t>
            </w:r>
            <w:r w:rsidR="00345C39">
              <w:t>)</w:t>
            </w:r>
            <w:r>
              <w:t xml:space="preserve"> </w:t>
            </w:r>
            <w:r w:rsidRPr="008C518D">
              <w:t>%}</w:t>
            </w:r>
          </w:p>
        </w:tc>
        <w:tc>
          <w:tcPr>
            <w:tcW w:w="7612" w:type="dxa"/>
            <w:tcMar>
              <w:top w:w="432" w:type="dxa"/>
              <w:left w:w="115" w:type="dxa"/>
              <w:right w:w="115" w:type="dxa"/>
            </w:tcMar>
          </w:tcPr>
          <w:p w14:paraId="18D1581E" w14:textId="77777777" w:rsidR="000815D4" w:rsidRDefault="000815D4" w:rsidP="001017CF">
            <w:pPr>
              <w:pStyle w:val="Body"/>
            </w:pPr>
          </w:p>
        </w:tc>
      </w:tr>
      <w:tr w:rsidR="004409C5" w:rsidRPr="000815D4" w14:paraId="7F263DC3" w14:textId="77777777" w:rsidTr="00921DA3">
        <w:trPr>
          <w:jc w:val="center"/>
        </w:trPr>
        <w:tc>
          <w:tcPr>
            <w:tcW w:w="2880" w:type="dxa"/>
            <w:tcMar>
              <w:top w:w="360" w:type="dxa"/>
              <w:left w:w="115" w:type="dxa"/>
              <w:right w:w="115" w:type="dxa"/>
            </w:tcMar>
          </w:tcPr>
          <w:p w14:paraId="66012FB7" w14:textId="57699782" w:rsidR="004409C5" w:rsidRPr="000815D4" w:rsidRDefault="000815D4" w:rsidP="000815D4">
            <w:pPr>
              <w:pStyle w:val="Heading2"/>
              <w:outlineLvl w:val="1"/>
            </w:pPr>
            <w:r>
              <w:t xml:space="preserve">Step </w:t>
            </w:r>
            <w:r w:rsidR="009D6927">
              <w:fldChar w:fldCharType="begin"/>
            </w:r>
            <w:r w:rsidR="009D6927">
              <w:instrText xml:space="preserve"> SEQ stepList \* Arabic \* MERGEFORMAT </w:instrText>
            </w:r>
            <w:r w:rsidR="009D6927">
              <w:fldChar w:fldCharType="separate"/>
            </w:r>
            <w:r w:rsidR="00B10574">
              <w:rPr>
                <w:noProof/>
              </w:rPr>
              <w:t>8</w:t>
            </w:r>
            <w:r w:rsidR="009D6927">
              <w:rPr>
                <w:noProof/>
              </w:rPr>
              <w:fldChar w:fldCharType="end"/>
            </w:r>
            <w:r>
              <w:t xml:space="preserve">: </w:t>
            </w:r>
            <w:r w:rsidR="00AB1BBC" w:rsidRPr="00AB1BBC">
              <w:t>Fill out the forms to start your custody case</w:t>
            </w:r>
          </w:p>
        </w:tc>
        <w:tc>
          <w:tcPr>
            <w:tcW w:w="7612" w:type="dxa"/>
            <w:tcMar>
              <w:top w:w="432" w:type="dxa"/>
              <w:left w:w="115" w:type="dxa"/>
              <w:right w:w="115" w:type="dxa"/>
            </w:tcMar>
          </w:tcPr>
          <w:p w14:paraId="2E5A9BC2" w14:textId="2F7AC3D3" w:rsidR="000815D4" w:rsidRPr="00AB1BBC" w:rsidRDefault="00AB1BBC" w:rsidP="001017CF">
            <w:pPr>
              <w:pStyle w:val="Body"/>
            </w:pPr>
            <w:r w:rsidRPr="00AB1BBC">
              <w:t>You will not know your case number until you file your documents with the court.  You can write the case number on all your forms then.</w:t>
            </w:r>
          </w:p>
          <w:p w14:paraId="1C2E7ACE" w14:textId="7F669C79" w:rsidR="000815D4" w:rsidRDefault="007A03EA" w:rsidP="000815D4">
            <w:pPr>
              <w:pStyle w:val="Heading3"/>
              <w:outlineLvl w:val="2"/>
            </w:pPr>
            <w:r>
              <w:t>Required forms</w:t>
            </w:r>
          </w:p>
          <w:p w14:paraId="37468F4C" w14:textId="0333B529" w:rsidR="007A03EA" w:rsidRDefault="007A03EA" w:rsidP="00CE2BCD">
            <w:pPr>
              <w:pStyle w:val="ListParagraph"/>
            </w:pPr>
            <w:r w:rsidRPr="00CE2BCD">
              <w:rPr>
                <w:b/>
              </w:rPr>
              <w:t>Custody Complaint, SHC-115</w:t>
            </w:r>
            <w:r>
              <w:t xml:space="preserve"> </w:t>
            </w:r>
            <w:r>
              <w:br/>
              <w:t xml:space="preserve">as a </w:t>
            </w:r>
            <w:hyperlink r:id="rId56" w:history="1">
              <w:r w:rsidRPr="007A03EA">
                <w:rPr>
                  <w:rStyle w:val="Hyperlink"/>
                </w:rPr>
                <w:t>Word</w:t>
              </w:r>
            </w:hyperlink>
            <w:r>
              <w:t xml:space="preserve"> file</w:t>
            </w:r>
            <w:r>
              <w:br/>
            </w:r>
            <w:r w:rsidRPr="007A03EA">
              <w:t>courts.alaska.gov/shc/family/docs/shc-115.doc</w:t>
            </w:r>
            <w:r>
              <w:br/>
              <w:t xml:space="preserve">as a </w:t>
            </w:r>
            <w:hyperlink r:id="rId57" w:history="1">
              <w:r w:rsidRPr="007A03EA">
                <w:rPr>
                  <w:rStyle w:val="Hyperlink"/>
                </w:rPr>
                <w:t>PDF</w:t>
              </w:r>
            </w:hyperlink>
            <w:r>
              <w:br/>
            </w:r>
            <w:r w:rsidRPr="007A03EA">
              <w:t>courts.alaska.gov/shc/family/docs/shc-115n.pdf</w:t>
            </w:r>
          </w:p>
          <w:p w14:paraId="6CB2046E" w14:textId="77777777" w:rsidR="006750D1" w:rsidRDefault="007A03EA" w:rsidP="00CE2BCD">
            <w:pPr>
              <w:pStyle w:val="ListParagraph"/>
            </w:pPr>
            <w:r>
              <w:t>Print your name, address and phone number in the upper left-hand corner of the first page.</w:t>
            </w:r>
          </w:p>
          <w:p w14:paraId="386F9A6B" w14:textId="63DE92C9" w:rsidR="007A03EA" w:rsidRDefault="007A03EA" w:rsidP="00CE2BCD">
            <w:pPr>
              <w:pStyle w:val="ListParagraph"/>
            </w:pPr>
            <w:r>
              <w:t>In the caption, print your name above “Plaintiff” and the other parent’s name above “Defendant.”</w:t>
            </w:r>
          </w:p>
          <w:p w14:paraId="139FE764" w14:textId="77777777" w:rsidR="006750D1" w:rsidRDefault="007A03EA" w:rsidP="00CE2BCD">
            <w:pPr>
              <w:pStyle w:val="ListParagraph"/>
            </w:pPr>
            <w:r>
              <w:t>Follow the directions on the form and fill out every section.</w:t>
            </w:r>
          </w:p>
          <w:p w14:paraId="4D52B6E4" w14:textId="5B4987A2" w:rsidR="007A03EA" w:rsidRDefault="007A03EA" w:rsidP="00CE2BCD">
            <w:pPr>
              <w:pStyle w:val="ListParagraph"/>
            </w:pPr>
            <w:r w:rsidRPr="00A7387A">
              <w:rPr>
                <w:b/>
              </w:rPr>
              <w:t>Child Custody Jurisdiction Affidavit</w:t>
            </w:r>
            <w:r w:rsidRPr="00D27B5E">
              <w:rPr>
                <w:b/>
              </w:rPr>
              <w:t>, DR-150</w:t>
            </w:r>
            <w:r>
              <w:t xml:space="preserve"> [</w:t>
            </w:r>
            <w:hyperlink r:id="rId58" w:history="1">
              <w:r w:rsidRPr="00D27B5E">
                <w:rPr>
                  <w:rStyle w:val="Hyperlink"/>
                </w:rPr>
                <w:t>Fill-In PDF</w:t>
              </w:r>
            </w:hyperlink>
            <w:r>
              <w:t>] (2 copies - each parent fills out their own)</w:t>
            </w:r>
            <w:r w:rsidRPr="00040CCB">
              <w:t xml:space="preserve"> public.courts.alaska.gov/web/forms/docs/dr-1</w:t>
            </w:r>
            <w:r>
              <w:t>50</w:t>
            </w:r>
            <w:r w:rsidRPr="00040CCB">
              <w:t>.pdf</w:t>
            </w:r>
          </w:p>
          <w:p w14:paraId="793F35B2" w14:textId="77777777" w:rsidR="007A03EA" w:rsidRPr="003B64B4" w:rsidRDefault="007A03EA" w:rsidP="001017CF">
            <w:pPr>
              <w:pStyle w:val="Body"/>
            </w:pPr>
            <w:r w:rsidRPr="003B64B4">
              <w:t>and</w:t>
            </w:r>
          </w:p>
          <w:p w14:paraId="08FBEAF3" w14:textId="02F15ADA" w:rsidR="007A03EA" w:rsidRDefault="007A03EA" w:rsidP="00CE2BCD">
            <w:pPr>
              <w:pStyle w:val="ListParagraph"/>
            </w:pPr>
            <w:r w:rsidRPr="00A7387A">
              <w:rPr>
                <w:b/>
              </w:rPr>
              <w:t>Child Support Guidelines Affidavit</w:t>
            </w:r>
            <w:r w:rsidRPr="00D27B5E">
              <w:rPr>
                <w:b/>
              </w:rPr>
              <w:t>, DR-305</w:t>
            </w:r>
            <w:r>
              <w:t xml:space="preserve"> [</w:t>
            </w:r>
            <w:hyperlink r:id="rId59" w:history="1">
              <w:r w:rsidRPr="00D27B5E">
                <w:rPr>
                  <w:rStyle w:val="Hyperlink"/>
                </w:rPr>
                <w:t>Fill-In PDF</w:t>
              </w:r>
            </w:hyperlink>
            <w:r>
              <w:t xml:space="preserve">] </w:t>
            </w:r>
            <w:r w:rsidR="00CE2BCD">
              <w:br/>
            </w:r>
            <w:r>
              <w:t>(2 copies - each parent fills out their own)</w:t>
            </w:r>
            <w:r>
              <w:br/>
            </w:r>
            <w:r w:rsidRPr="00040CCB">
              <w:t>public.courts.alaska.gov/web/forms/docs/dr-30</w:t>
            </w:r>
            <w:r>
              <w:t>5</w:t>
            </w:r>
            <w:r w:rsidRPr="00040CCB">
              <w:t>.pdf</w:t>
            </w:r>
          </w:p>
          <w:p w14:paraId="4371145D" w14:textId="77777777" w:rsidR="007A03EA" w:rsidRDefault="007A03EA" w:rsidP="00CE2BCD">
            <w:pPr>
              <w:pStyle w:val="ListParagraph"/>
            </w:pPr>
            <w:r>
              <w:t>Answer each question completely.</w:t>
            </w:r>
          </w:p>
          <w:p w14:paraId="64271471" w14:textId="1D5A81B9" w:rsidR="007A03EA" w:rsidRDefault="007A03EA" w:rsidP="00CE2BCD">
            <w:pPr>
              <w:pStyle w:val="ListParagraph"/>
            </w:pPr>
            <w:r>
              <w:t xml:space="preserve">See </w:t>
            </w:r>
            <w:hyperlink r:id="rId60" w:history="1">
              <w:r w:rsidRPr="003B64B4">
                <w:rPr>
                  <w:rStyle w:val="Hyperlink"/>
                </w:rPr>
                <w:t>How to Fill out the Child Support Guidelines Affidavit</w:t>
              </w:r>
            </w:hyperlink>
            <w:r>
              <w:br/>
            </w:r>
            <w:r w:rsidRPr="003B64B4">
              <w:t>courts.alaska.gov/shc/family/docs/shc-dr305f-sample.pdf</w:t>
            </w:r>
            <w:r>
              <w:t>.</w:t>
            </w:r>
          </w:p>
          <w:p w14:paraId="4A481907" w14:textId="77777777" w:rsidR="007A03EA" w:rsidRDefault="007A03EA" w:rsidP="00CE2BCD">
            <w:pPr>
              <w:pStyle w:val="ListParagraph"/>
            </w:pPr>
            <w:r>
              <w:t xml:space="preserve">Attach your most recent tax return and pay stubs to the </w:t>
            </w:r>
            <w:r w:rsidRPr="003B64B4">
              <w:rPr>
                <w:b/>
              </w:rPr>
              <w:t>Child Support Guidelines Affidavit</w:t>
            </w:r>
            <w:r>
              <w:t>.</w:t>
            </w:r>
          </w:p>
          <w:p w14:paraId="4AF5038D" w14:textId="77777777" w:rsidR="007A03EA" w:rsidRDefault="007A03EA" w:rsidP="00CE2BCD">
            <w:pPr>
              <w:pStyle w:val="ListParagraph"/>
            </w:pPr>
            <w:r>
              <w:t>Sign these forms in front of a notary, who will need to see a picture ID.  Court staff can notarize your signature for free.</w:t>
            </w:r>
          </w:p>
          <w:p w14:paraId="3496022E" w14:textId="342F5FB6" w:rsidR="007A03EA" w:rsidRDefault="007A03EA" w:rsidP="00CE2BCD">
            <w:pPr>
              <w:pStyle w:val="ListParagraph"/>
            </w:pPr>
            <w:r w:rsidRPr="003B64B4">
              <w:rPr>
                <w:b/>
              </w:rPr>
              <w:t>Information</w:t>
            </w:r>
            <w:r>
              <w:t xml:space="preserve"> Sheet</w:t>
            </w:r>
            <w:hyperlink r:id="rId61" w:history="1">
              <w:r w:rsidRPr="003B64B4">
                <w:rPr>
                  <w:rStyle w:val="Hyperlink"/>
                </w:rPr>
                <w:t>, DR-314</w:t>
              </w:r>
            </w:hyperlink>
            <w:r>
              <w:br/>
            </w:r>
            <w:r w:rsidRPr="003B64B4">
              <w:t>public.courts.alaska.gov/web/forms/docs/dr-314.pdf</w:t>
            </w:r>
            <w:r>
              <w:t xml:space="preserve"> </w:t>
            </w:r>
            <w:r>
              <w:br/>
              <w:t>Fill in 1-3 with complete information for yourself, the children in the case, the other parent if you know it, and then sign and date</w:t>
            </w:r>
          </w:p>
          <w:p w14:paraId="5CFB6B1C" w14:textId="10A28683" w:rsidR="00CE2BCD" w:rsidRPr="00484651" w:rsidRDefault="00CE2BCD" w:rsidP="00CE2BCD">
            <w:pPr>
              <w:pStyle w:val="ListParagraph"/>
            </w:pPr>
            <w:r w:rsidRPr="00CE2BCD">
              <w:rPr>
                <w:b/>
              </w:rPr>
              <w:t>Summons,</w:t>
            </w:r>
            <w:r w:rsidR="00E215C3">
              <w:rPr>
                <w:b/>
              </w:rPr>
              <w:t xml:space="preserve"> </w:t>
            </w:r>
            <w:r w:rsidRPr="00CE2BCD">
              <w:rPr>
                <w:b/>
              </w:rPr>
              <w:t>CIV-100</w:t>
            </w:r>
            <w:r w:rsidRPr="00484651">
              <w:t xml:space="preserve"> [Fill-in PDF]</w:t>
            </w:r>
            <w:r>
              <w:br/>
              <w:t>F</w:t>
            </w:r>
            <w:r w:rsidRPr="00484651">
              <w:t xml:space="preserve">ill in the blank spaces on the top half of the form and the clerk will fill out the case number and the lower half when you file </w:t>
            </w:r>
            <w:r w:rsidRPr="00484651">
              <w:lastRenderedPageBreak/>
              <w:t>your case</w:t>
            </w:r>
            <w:r>
              <w:t>.</w:t>
            </w:r>
            <w:r>
              <w:br/>
            </w:r>
            <w:hyperlink r:id="rId62" w:history="1">
              <w:r w:rsidRPr="00484651">
                <w:rPr>
                  <w:rStyle w:val="Hyperlink"/>
                </w:rPr>
                <w:t>Anchorage</w:t>
              </w:r>
            </w:hyperlink>
            <w:r w:rsidR="00D72C59">
              <w:br/>
            </w:r>
            <w:r w:rsidR="00D72C59" w:rsidRPr="00D72C59">
              <w:t>public.courts.alaska.gov/web/forms/docs/civ-100ancno.pdf</w:t>
            </w:r>
            <w:r>
              <w:br/>
            </w:r>
            <w:hyperlink r:id="rId63" w:tgtFrame="_blank" w:history="1">
              <w:r w:rsidRPr="00484651">
                <w:rPr>
                  <w:rStyle w:val="Hyperlink"/>
                </w:rPr>
                <w:t>Fairbanks</w:t>
              </w:r>
            </w:hyperlink>
            <w:r w:rsidR="00D72C59">
              <w:br/>
            </w:r>
            <w:r w:rsidR="00D72C59" w:rsidRPr="00D72C59">
              <w:t>public.courts.alaska.gov/web/forms/docs/civ-100faino.pdf</w:t>
            </w:r>
            <w:r>
              <w:br/>
            </w:r>
            <w:hyperlink r:id="rId64" w:tgtFrame="_blank" w:history="1">
              <w:r w:rsidRPr="00484651">
                <w:rPr>
                  <w:rStyle w:val="Hyperlink"/>
                </w:rPr>
                <w:t>Kenai</w:t>
              </w:r>
            </w:hyperlink>
            <w:r w:rsidR="00D72C59">
              <w:br/>
            </w:r>
            <w:r w:rsidR="00D72C59" w:rsidRPr="00D72C59">
              <w:t>public.courts.alaska.gov/web/forms/docs/civ-100kenno.pdf</w:t>
            </w:r>
            <w:r>
              <w:br/>
            </w:r>
            <w:hyperlink r:id="rId65" w:tgtFrame="_blank" w:history="1">
              <w:r w:rsidRPr="00484651">
                <w:rPr>
                  <w:rStyle w:val="Hyperlink"/>
                </w:rPr>
                <w:t>Palmer</w:t>
              </w:r>
            </w:hyperlink>
            <w:r w:rsidR="00D72C59">
              <w:rPr>
                <w:rStyle w:val="Hyperlink"/>
              </w:rPr>
              <w:br/>
            </w:r>
            <w:r w:rsidR="00D72C59" w:rsidRPr="00D72C59">
              <w:t>public.courts.alaska.gov/web/forms/docs/civ-100palno.pdf</w:t>
            </w:r>
            <w:r w:rsidRPr="00D72C59">
              <w:br/>
            </w:r>
            <w:hyperlink r:id="rId66" w:tgtFrame="_blank" w:history="1">
              <w:r w:rsidRPr="00484651">
                <w:rPr>
                  <w:rStyle w:val="Hyperlink"/>
                </w:rPr>
                <w:t>All Other Locations</w:t>
              </w:r>
            </w:hyperlink>
            <w:r w:rsidR="00D72C59">
              <w:rPr>
                <w:rStyle w:val="Hyperlink"/>
              </w:rPr>
              <w:br/>
            </w:r>
            <w:r w:rsidR="00D72C59" w:rsidRPr="00D72C59">
              <w:t>public.courts.alaska.gov/web/forms/docs/civ-100.pdf</w:t>
            </w:r>
          </w:p>
          <w:p w14:paraId="5876B49A" w14:textId="460F17BF" w:rsidR="00CE2BCD" w:rsidRPr="00EC1ACD" w:rsidRDefault="00CE2BCD" w:rsidP="00EC1ACD">
            <w:pPr>
              <w:pStyle w:val="ListParagraph"/>
            </w:pPr>
            <w:r w:rsidRPr="0051784D">
              <w:rPr>
                <w:b/>
              </w:rPr>
              <w:t>Case</w:t>
            </w:r>
            <w:r w:rsidR="00E215C3" w:rsidRPr="0051784D">
              <w:rPr>
                <w:b/>
              </w:rPr>
              <w:t xml:space="preserve"> </w:t>
            </w:r>
            <w:r w:rsidRPr="0051784D">
              <w:rPr>
                <w:b/>
              </w:rPr>
              <w:t>Description Form</w:t>
            </w:r>
            <w:r w:rsidRPr="00484651">
              <w:t>,</w:t>
            </w:r>
            <w:hyperlink r:id="rId67" w:tgtFrame="_blank" w:history="1">
              <w:r w:rsidRPr="00484651">
                <w:rPr>
                  <w:rStyle w:val="Hyperlink"/>
                </w:rPr>
                <w:t>CIV-125S</w:t>
              </w:r>
            </w:hyperlink>
            <w:r w:rsidR="00C23867">
              <w:br/>
              <w:t>C</w:t>
            </w:r>
            <w:r w:rsidRPr="00484651">
              <w:t>heck "Uncontested Custody (Unmarried Parents)</w:t>
            </w:r>
            <w:r w:rsidR="00C23867">
              <w:br/>
            </w:r>
            <w:r w:rsidR="00C23867" w:rsidRPr="00C23867">
              <w:t>public.courts.alaska.gov/web/forms/docs/civ-125s.pdf</w:t>
            </w:r>
          </w:p>
          <w:p w14:paraId="055A79F7" w14:textId="77777777" w:rsidR="00EC1ACD" w:rsidRPr="00655C33" w:rsidRDefault="00EC1ACD" w:rsidP="00EC1ACD">
            <w:pPr>
              <w:pStyle w:val="Heading3"/>
              <w:outlineLvl w:val="2"/>
            </w:pPr>
            <w:r w:rsidRPr="00655C33">
              <w:t xml:space="preserve">Optional </w:t>
            </w:r>
            <w:r>
              <w:t>f</w:t>
            </w:r>
            <w:r w:rsidRPr="00655C33">
              <w:t xml:space="preserve">orms </w:t>
            </w:r>
            <w:r>
              <w:t>d</w:t>
            </w:r>
            <w:r w:rsidRPr="00655C33">
              <w:t xml:space="preserve">epending </w:t>
            </w:r>
            <w:r>
              <w:t>o</w:t>
            </w:r>
            <w:r w:rsidRPr="00655C33">
              <w:t xml:space="preserve">n </w:t>
            </w:r>
            <w:r>
              <w:t>y</w:t>
            </w:r>
            <w:r w:rsidRPr="00655C33">
              <w:t xml:space="preserve">our </w:t>
            </w:r>
            <w:r>
              <w:t>s</w:t>
            </w:r>
            <w:r w:rsidRPr="00655C33">
              <w:t>ituation</w:t>
            </w:r>
          </w:p>
          <w:p w14:paraId="7B05AE73" w14:textId="77777777" w:rsidR="00EC1ACD" w:rsidRPr="00ED1CD1" w:rsidRDefault="00EC1ACD" w:rsidP="00EC1ACD">
            <w:pPr>
              <w:pStyle w:val="ListParagraph"/>
              <w:ind w:left="418"/>
              <w:rPr>
                <w:color w:val="000000"/>
                <w:sz w:val="25"/>
                <w:szCs w:val="25"/>
                <w:u w:val="single"/>
              </w:rPr>
            </w:pPr>
            <w:r w:rsidRPr="00494262">
              <w:rPr>
                <w:b/>
                <w:color w:val="000000"/>
              </w:rPr>
              <w:t>Choose</w:t>
            </w:r>
            <w:r w:rsidRPr="00ED1CD1">
              <w:rPr>
                <w:color w:val="000000"/>
                <w:sz w:val="25"/>
                <w:szCs w:val="25"/>
              </w:rPr>
              <w:t xml:space="preserve"> </w:t>
            </w:r>
            <w:r w:rsidRPr="00ED1CD1">
              <w:rPr>
                <w:color w:val="000000"/>
              </w:rPr>
              <w:t>1 form based on the parenting schedule if it is not a primary custody calculation (where children are with 1 parent for at least 256 overnights/year</w:t>
            </w:r>
            <w:r w:rsidRPr="00ED1CD1">
              <w:rPr>
                <w:color w:val="000000"/>
                <w:sz w:val="25"/>
                <w:szCs w:val="25"/>
                <w:u w:val="single"/>
              </w:rPr>
              <w:t>)</w:t>
            </w:r>
          </w:p>
          <w:p w14:paraId="24027B0C" w14:textId="5C1CFA42" w:rsidR="00EC1ACD" w:rsidRPr="00ED1CD1" w:rsidRDefault="00EC1ACD" w:rsidP="00EC1ACD">
            <w:pPr>
              <w:pStyle w:val="ListParagraph"/>
              <w:ind w:left="778"/>
              <w:rPr>
                <w:color w:val="000000"/>
              </w:rPr>
            </w:pPr>
            <w:r w:rsidRPr="00A60728">
              <w:rPr>
                <w:b/>
                <w:color w:val="000000"/>
              </w:rPr>
              <w:t>Shared Custody Support Calculation</w:t>
            </w:r>
            <w:r w:rsidRPr="0051784D">
              <w:rPr>
                <w:b/>
                <w:color w:val="000000"/>
              </w:rPr>
              <w:t>,</w:t>
            </w:r>
            <w:r w:rsidRPr="0051784D">
              <w:rPr>
                <w:b/>
              </w:rPr>
              <w:t>DR-306</w:t>
            </w:r>
            <w:r>
              <w:rPr>
                <w:rStyle w:val="Hyperlink"/>
                <w:b/>
                <w:color w:val="006699"/>
              </w:rPr>
              <w:t xml:space="preserve"> </w:t>
            </w:r>
            <w:r w:rsidRPr="000C3592">
              <w:t>[</w:t>
            </w:r>
            <w:hyperlink r:id="rId68" w:history="1">
              <w:r w:rsidRPr="0051784D">
                <w:rPr>
                  <w:rStyle w:val="Hyperlink"/>
                </w:rPr>
                <w:t>Fill-In PDF</w:t>
              </w:r>
            </w:hyperlink>
            <w:r w:rsidRPr="00A60728">
              <w:t>]</w:t>
            </w:r>
            <w:r>
              <w:br/>
            </w:r>
            <w:r w:rsidRPr="00A60728">
              <w:rPr>
                <w:color w:val="000000"/>
              </w:rPr>
              <w:t>public.courts.alaska.gov/web/forms/docs/dr-306.pdf</w:t>
            </w:r>
          </w:p>
          <w:p w14:paraId="0E374C36" w14:textId="359018DF" w:rsidR="00EC1ACD" w:rsidRPr="001B0872" w:rsidRDefault="00EC1ACD" w:rsidP="00EC1ACD">
            <w:pPr>
              <w:pStyle w:val="ListParagraph"/>
              <w:ind w:left="778"/>
            </w:pPr>
            <w:r w:rsidRPr="000C3592">
              <w:rPr>
                <w:b/>
                <w:color w:val="000000"/>
              </w:rPr>
              <w:t>Divided Custody Support Calculation</w:t>
            </w:r>
            <w:r w:rsidRPr="0051784D">
              <w:rPr>
                <w:b/>
                <w:color w:val="000000"/>
              </w:rPr>
              <w:t>,</w:t>
            </w:r>
            <w:r w:rsidRPr="0051784D">
              <w:rPr>
                <w:b/>
              </w:rPr>
              <w:t>DR-307</w:t>
            </w:r>
            <w:r>
              <w:rPr>
                <w:rStyle w:val="Hyperlink"/>
                <w:b/>
                <w:color w:val="006699"/>
              </w:rPr>
              <w:t xml:space="preserve"> </w:t>
            </w:r>
            <w:r w:rsidRPr="00ED1CD1">
              <w:rPr>
                <w:rStyle w:val="small"/>
                <w:color w:val="000000"/>
                <w:sz w:val="19"/>
                <w:szCs w:val="19"/>
                <w:shd w:val="clear" w:color="auto" w:fill="FFFFFF"/>
              </w:rPr>
              <w:t>[</w:t>
            </w:r>
            <w:hyperlink r:id="rId69" w:history="1">
              <w:r w:rsidRPr="0051784D">
                <w:rPr>
                  <w:rStyle w:val="Hyperlink"/>
                </w:rPr>
                <w:t>Fill-In PDF</w:t>
              </w:r>
            </w:hyperlink>
            <w:r w:rsidRPr="00A60728">
              <w:t>]</w:t>
            </w:r>
            <w:r w:rsidRPr="001B0872">
              <w:br/>
              <w:t>public.courts.alaska.gov/web/forms/docs/dr-307.pdf</w:t>
            </w:r>
          </w:p>
          <w:p w14:paraId="7A7366B7" w14:textId="349152EB" w:rsidR="00EC1ACD" w:rsidRDefault="00EC1ACD" w:rsidP="00EC1ACD">
            <w:pPr>
              <w:pStyle w:val="Body"/>
              <w:ind w:left="360"/>
              <w:rPr>
                <w:color w:val="000000"/>
              </w:rPr>
            </w:pPr>
            <w:r w:rsidRPr="000C3592">
              <w:rPr>
                <w:b/>
                <w:color w:val="222222"/>
                <w:lang w:val="en"/>
              </w:rPr>
              <w:t xml:space="preserve">Hybrid </w:t>
            </w:r>
            <w:r w:rsidRPr="000C3592">
              <w:rPr>
                <w:b/>
                <w:color w:val="000000"/>
              </w:rPr>
              <w:t>Custody</w:t>
            </w:r>
            <w:r w:rsidRPr="000C3592">
              <w:rPr>
                <w:b/>
                <w:color w:val="222222"/>
                <w:lang w:val="en"/>
              </w:rPr>
              <w:t xml:space="preserve"> Child Support Calculation</w:t>
            </w:r>
            <w:r w:rsidRPr="0051784D">
              <w:rPr>
                <w:color w:val="222222"/>
                <w:lang w:val="en"/>
              </w:rPr>
              <w:t xml:space="preserve">, </w:t>
            </w:r>
            <w:r w:rsidRPr="0051784D">
              <w:rPr>
                <w:lang w:val="en"/>
              </w:rPr>
              <w:t>DR-308</w:t>
            </w:r>
            <w:r w:rsidRPr="00ED1CD1">
              <w:rPr>
                <w:color w:val="222222"/>
                <w:lang w:val="en"/>
              </w:rPr>
              <w:t xml:space="preserve"> </w:t>
            </w:r>
            <w:r w:rsidRPr="00A60728">
              <w:t>[</w:t>
            </w:r>
            <w:hyperlink r:id="rId70" w:history="1">
              <w:r w:rsidRPr="0051784D">
                <w:rPr>
                  <w:rStyle w:val="Hyperlink"/>
                </w:rPr>
                <w:t>Fill-In PDF</w:t>
              </w:r>
            </w:hyperlink>
            <w:r w:rsidRPr="00A60728">
              <w:t>]</w:t>
            </w:r>
            <w:r>
              <w:br/>
            </w:r>
            <w:r w:rsidRPr="00A60728">
              <w:rPr>
                <w:color w:val="000000"/>
              </w:rPr>
              <w:t>public.courts.alaska.gov/web/forms/docs/dr-308.pdf</w:t>
            </w:r>
          </w:p>
          <w:p w14:paraId="569076B1" w14:textId="56139CC1" w:rsidR="004409C5" w:rsidRDefault="00EC1ACD" w:rsidP="00EC1ACD">
            <w:pPr>
              <w:pStyle w:val="ListParagraph"/>
              <w:ind w:left="418"/>
            </w:pPr>
            <w:r w:rsidRPr="00EC1ACD">
              <w:rPr>
                <w:b/>
                <w:color w:val="000000"/>
              </w:rPr>
              <w:t>Application</w:t>
            </w:r>
            <w:r w:rsidRPr="00494262">
              <w:rPr>
                <w:b/>
                <w:color w:val="000000"/>
              </w:rPr>
              <w:t xml:space="preserve"> for Services of Child Support Services </w:t>
            </w:r>
            <w:r w:rsidRPr="0051784D">
              <w:rPr>
                <w:b/>
                <w:color w:val="000000"/>
              </w:rPr>
              <w:t>Division</w:t>
            </w:r>
            <w:proofErr w:type="gramStart"/>
            <w:r w:rsidRPr="0051784D">
              <w:rPr>
                <w:b/>
                <w:color w:val="000000"/>
              </w:rPr>
              <w:t>,</w:t>
            </w:r>
            <w:r w:rsidRPr="0051784D">
              <w:rPr>
                <w:b/>
              </w:rPr>
              <w:t>DR</w:t>
            </w:r>
            <w:proofErr w:type="gramEnd"/>
            <w:r w:rsidRPr="0051784D">
              <w:rPr>
                <w:b/>
              </w:rPr>
              <w:t>-315</w:t>
            </w:r>
            <w:r w:rsidR="0051784D">
              <w:rPr>
                <w:b/>
              </w:rPr>
              <w:t xml:space="preserve"> </w:t>
            </w:r>
            <w:r w:rsidRPr="00494262">
              <w:t>[</w:t>
            </w:r>
            <w:hyperlink r:id="rId71" w:history="1">
              <w:r w:rsidRPr="0051784D">
                <w:rPr>
                  <w:rStyle w:val="Hyperlink"/>
                </w:rPr>
                <w:t>Fill-In PDF</w:t>
              </w:r>
            </w:hyperlink>
            <w:r w:rsidRPr="00494262">
              <w:t>]</w:t>
            </w:r>
            <w:r>
              <w:br/>
            </w:r>
            <w:r w:rsidRPr="00494262">
              <w:rPr>
                <w:color w:val="000000"/>
              </w:rPr>
              <w:t>public.courts.alaska.gov/web/forms/docs/dr-315.pdf</w:t>
            </w:r>
            <w:r>
              <w:t>.</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1017CF">
            <w:pPr>
              <w:pStyle w:val="Body"/>
            </w:pPr>
          </w:p>
        </w:tc>
      </w:tr>
      <w:tr w:rsidR="00D45594" w14:paraId="6951AACB" w14:textId="77777777" w:rsidTr="00904B5D">
        <w:trPr>
          <w:jc w:val="center"/>
        </w:trPr>
        <w:tc>
          <w:tcPr>
            <w:tcW w:w="2880" w:type="dxa"/>
            <w:tcMar>
              <w:top w:w="360" w:type="dxa"/>
              <w:left w:w="115" w:type="dxa"/>
              <w:right w:w="115" w:type="dxa"/>
            </w:tcMar>
          </w:tcPr>
          <w:p w14:paraId="01F92C7B" w14:textId="2C3CE412" w:rsidR="00D45594" w:rsidRDefault="00D45594" w:rsidP="001017CF">
            <w:pPr>
              <w:pStyle w:val="Body"/>
              <w:rPr>
                <w:shd w:val="clear" w:color="auto" w:fill="FFFFFF"/>
              </w:rPr>
            </w:pPr>
            <w:r w:rsidRPr="008C518D">
              <w:t>{%tr if</w:t>
            </w:r>
            <w:r w:rsidR="00D26926">
              <w:t xml:space="preserve"> </w:t>
            </w:r>
            <w:r w:rsidR="00BA5FD8">
              <w:t xml:space="preserve">which_forms in ('agree', </w:t>
            </w:r>
            <w:r w:rsidR="009A5C67">
              <w:t>'</w:t>
            </w:r>
            <w:r w:rsidR="00BA5FD8">
              <w:t>contested'</w:t>
            </w:r>
            <w:r w:rsidR="009A5C67">
              <w:t>, 'both'</w:t>
            </w:r>
            <w:r w:rsidR="00B221D8">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1017CF">
            <w:pPr>
              <w:pStyle w:val="Body"/>
            </w:pPr>
          </w:p>
        </w:tc>
      </w:tr>
      <w:tr w:rsidR="004409C5" w14:paraId="1CD11F64" w14:textId="77777777" w:rsidTr="00921DA3">
        <w:trPr>
          <w:jc w:val="center"/>
        </w:trPr>
        <w:tc>
          <w:tcPr>
            <w:tcW w:w="2880" w:type="dxa"/>
            <w:tcMar>
              <w:top w:w="360" w:type="dxa"/>
              <w:left w:w="115" w:type="dxa"/>
              <w:right w:w="115" w:type="dxa"/>
            </w:tcMar>
          </w:tcPr>
          <w:p w14:paraId="2E94C4FB" w14:textId="7A4DC761"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9</w:t>
            </w:r>
            <w:r w:rsidRPr="00E11A90">
              <w:rPr>
                <w:rStyle w:val="NumChar"/>
              </w:rPr>
              <w:fldChar w:fldCharType="end"/>
            </w:r>
            <w:r>
              <w:t>:</w:t>
            </w:r>
            <w:r w:rsidR="0037177C">
              <w:t xml:space="preserve"> </w:t>
            </w:r>
            <w:r w:rsidR="0037177C" w:rsidRPr="0037177C">
              <w:t>File the original with your local court</w:t>
            </w:r>
          </w:p>
        </w:tc>
        <w:tc>
          <w:tcPr>
            <w:tcW w:w="7612" w:type="dxa"/>
            <w:tcMar>
              <w:top w:w="432" w:type="dxa"/>
              <w:left w:w="115" w:type="dxa"/>
              <w:right w:w="115" w:type="dxa"/>
            </w:tcMar>
          </w:tcPr>
          <w:p w14:paraId="4C945CB6" w14:textId="6ACE499D" w:rsidR="00A85F54" w:rsidRPr="003E70C2" w:rsidRDefault="00A85F54" w:rsidP="00A85F54">
            <w:pPr>
              <w:pStyle w:val="ListParagraph"/>
              <w:numPr>
                <w:ilvl w:val="0"/>
                <w:numId w:val="28"/>
              </w:numPr>
              <w:tabs>
                <w:tab w:val="left" w:pos="405"/>
              </w:tabs>
              <w:ind w:left="405"/>
            </w:pPr>
            <w:r w:rsidRPr="003E70C2">
              <w:t>Make 2 copies of your forms: 1 copy for your own records and 1 copy for your spouse.</w:t>
            </w:r>
            <w:r>
              <w:t xml:space="preserve"> </w:t>
            </w:r>
            <w:r w:rsidRPr="0049481C">
              <w:rPr>
                <w:color w:val="00B050"/>
              </w:rPr>
              <w:t xml:space="preserve">{% if </w:t>
            </w:r>
            <w:proofErr w:type="spellStart"/>
            <w:r w:rsidRPr="0049481C">
              <w:rPr>
                <w:color w:val="00B050"/>
              </w:rPr>
              <w:t>which_forms</w:t>
            </w:r>
            <w:proofErr w:type="spellEnd"/>
            <w:r w:rsidRPr="0049481C">
              <w:rPr>
                <w:color w:val="00B050"/>
              </w:rPr>
              <w:t xml:space="preserve"> in('</w:t>
            </w:r>
            <w:proofErr w:type="spellStart"/>
            <w:r w:rsidRPr="0049481C">
              <w:rPr>
                <w:color w:val="00B050"/>
              </w:rPr>
              <w:t>agree','both</w:t>
            </w:r>
            <w:proofErr w:type="spellEnd"/>
            <w:r w:rsidRPr="0049481C">
              <w:rPr>
                <w:color w:val="00B050"/>
              </w:rPr>
              <w:t xml:space="preserve">') </w:t>
            </w:r>
            <w:r w:rsidRPr="00A85F54">
              <w:rPr>
                <w:color w:val="00B050"/>
              </w:rPr>
              <w:t>%}</w:t>
            </w:r>
            <w:r w:rsidRPr="00A85F54">
              <w:rPr>
                <w:color w:val="00B0F0"/>
              </w:rPr>
              <w:t xml:space="preserve">{% if </w:t>
            </w:r>
            <w:proofErr w:type="spellStart"/>
            <w:r w:rsidRPr="00A85F54">
              <w:rPr>
                <w:color w:val="00B0F0"/>
              </w:rPr>
              <w:t>which_forms</w:t>
            </w:r>
            <w:proofErr w:type="spellEnd"/>
            <w:r w:rsidRPr="00A85F54">
              <w:rPr>
                <w:color w:val="00B0F0"/>
              </w:rPr>
              <w:t xml:space="preserve"> == 'both' %}</w:t>
            </w:r>
            <w:r w:rsidRPr="007A6EE8">
              <w:rPr>
                <w:color w:val="auto"/>
              </w:rPr>
              <w:t>If</w:t>
            </w:r>
            <w:r w:rsidRPr="00A85F54">
              <w:rPr>
                <w:color w:val="00B0F0"/>
              </w:rPr>
              <w:t>{% else %}</w:t>
            </w:r>
            <w:r w:rsidRPr="007A6EE8">
              <w:rPr>
                <w:color w:val="auto"/>
              </w:rPr>
              <w:t>Because</w:t>
            </w:r>
            <w:r w:rsidRPr="00A85F54">
              <w:rPr>
                <w:color w:val="00B0F0"/>
              </w:rPr>
              <w:t>{% endif %}</w:t>
            </w:r>
            <w:r w:rsidRPr="003E70C2">
              <w:t xml:space="preserve"> you both signed the forms and both have a copy, you do not have to </w:t>
            </w:r>
            <w:r w:rsidRPr="003E70C2">
              <w:lastRenderedPageBreak/>
              <w:t xml:space="preserve">formally "serve" </w:t>
            </w:r>
            <w:r>
              <w:t>{{ other_party_in_case }}</w:t>
            </w:r>
            <w:r w:rsidRPr="003E70C2">
              <w:t xml:space="preserve"> by mailing documents or using a process server.</w:t>
            </w:r>
            <w:r w:rsidRPr="00E1654F">
              <w:rPr>
                <w:color w:val="00B050"/>
              </w:rPr>
              <w:t>{% endif %}</w:t>
            </w:r>
          </w:p>
          <w:p w14:paraId="72B5868F" w14:textId="2DB85F31" w:rsidR="00A85F54" w:rsidRPr="00247AB0" w:rsidRDefault="00A85F54" w:rsidP="00A85F54">
            <w:pPr>
              <w:pStyle w:val="ListParagraph"/>
              <w:numPr>
                <w:ilvl w:val="0"/>
                <w:numId w:val="28"/>
              </w:numPr>
              <w:tabs>
                <w:tab w:val="left" w:pos="405"/>
              </w:tabs>
              <w:ind w:left="405"/>
            </w:pPr>
            <w:r w:rsidRPr="003E70C2">
              <w:t xml:space="preserve">Find the closest Alaska </w:t>
            </w:r>
            <w:r>
              <w:t>c</w:t>
            </w:r>
            <w:r w:rsidRPr="003E70C2">
              <w:t xml:space="preserve">ourt to file your </w:t>
            </w:r>
            <w:r w:rsidR="00656143">
              <w:t>paperwork</w:t>
            </w:r>
            <w:r>
              <w:t xml:space="preserve"> </w:t>
            </w:r>
            <w:r w:rsidR="00CE4D14">
              <w:t>on</w:t>
            </w:r>
            <w:r>
              <w:t xml:space="preserve"> the </w:t>
            </w:r>
            <w:hyperlink r:id="rId72" w:anchor="trial" w:history="1">
              <w:r w:rsidRPr="00247AB0">
                <w:rPr>
                  <w:rStyle w:val="Hyperlink"/>
                </w:rPr>
                <w:t>Court Directory</w:t>
              </w:r>
            </w:hyperlink>
            <w:r>
              <w:t>.</w:t>
            </w:r>
          </w:p>
          <w:p w14:paraId="38F810FD" w14:textId="77777777" w:rsidR="00A85F54" w:rsidRDefault="00A85F54" w:rsidP="00A85F54">
            <w:pPr>
              <w:pStyle w:val="ListParagraph"/>
              <w:numPr>
                <w:ilvl w:val="0"/>
                <w:numId w:val="28"/>
              </w:numPr>
              <w:tabs>
                <w:tab w:val="left" w:pos="405"/>
              </w:tabs>
              <w:ind w:left="405"/>
            </w:pPr>
            <w:r>
              <w:t>Give the original version of your documents to the court. This is called “filing” your documents. You can:</w:t>
            </w:r>
          </w:p>
          <w:p w14:paraId="1FB08943" w14:textId="77777777" w:rsidR="00A85F54" w:rsidRDefault="00A85F54" w:rsidP="00A85F54">
            <w:pPr>
              <w:pStyle w:val="ListParagraph"/>
              <w:numPr>
                <w:ilvl w:val="1"/>
                <w:numId w:val="3"/>
              </w:numPr>
              <w:ind w:left="750"/>
            </w:pPr>
            <w:r>
              <w:t>Deliver the documents to the court yourself.</w:t>
            </w:r>
          </w:p>
          <w:p w14:paraId="528E9087" w14:textId="77777777" w:rsidR="00A85F54" w:rsidRDefault="00A85F54" w:rsidP="00A85F54">
            <w:pPr>
              <w:pStyle w:val="ListParagraph"/>
              <w:numPr>
                <w:ilvl w:val="1"/>
                <w:numId w:val="3"/>
              </w:numPr>
              <w:ind w:left="750"/>
            </w:pPr>
            <w:r>
              <w:t>Mail the documents by first-class mail.</w:t>
            </w:r>
          </w:p>
          <w:p w14:paraId="424B65EE" w14:textId="1528A582" w:rsidR="00A85F54" w:rsidRDefault="00A85F54" w:rsidP="00A85F54">
            <w:pPr>
              <w:pStyle w:val="ListParagraph"/>
              <w:numPr>
                <w:ilvl w:val="1"/>
                <w:numId w:val="3"/>
              </w:numPr>
              <w:ind w:left="750"/>
            </w:pPr>
            <w:r>
              <w:t xml:space="preserve">Use the court’s TrueFiling eFiling system to send the documents to the court electronically, if your local court uses TrueFiling. </w:t>
            </w:r>
            <w:hyperlink r:id="rId73" w:anchor="current-courts" w:history="1">
              <w:r w:rsidRPr="009672BB">
                <w:rPr>
                  <w:rStyle w:val="Hyperlink"/>
                </w:rPr>
                <w:t>See if your court uses TrueFiling</w:t>
              </w:r>
            </w:hyperlink>
            <w:r>
              <w:t>.</w:t>
            </w:r>
          </w:p>
          <w:p w14:paraId="619241F6" w14:textId="5362235F" w:rsidR="00A85F54" w:rsidRDefault="00A85F54" w:rsidP="00A85F54">
            <w:pPr>
              <w:pStyle w:val="ListParagraph"/>
              <w:numPr>
                <w:ilvl w:val="1"/>
                <w:numId w:val="3"/>
              </w:numPr>
              <w:ind w:left="750"/>
            </w:pPr>
            <w:r>
              <w:t xml:space="preserve">File the documents by email, if your local court accepts email filings. </w:t>
            </w:r>
            <w:hyperlink r:id="rId74" w:history="1">
              <w:r w:rsidRPr="00A33C46">
                <w:rPr>
                  <w:rStyle w:val="Hyperlink"/>
                </w:rPr>
                <w:t>See if your court accepts documents by email</w:t>
              </w:r>
            </w:hyperlink>
            <w:r>
              <w:t>.</w:t>
            </w:r>
          </w:p>
          <w:p w14:paraId="42F966CA" w14:textId="3DE710F8" w:rsidR="00A85F54" w:rsidRDefault="00A85F54" w:rsidP="00A85F54">
            <w:pPr>
              <w:pStyle w:val="ListParagraph"/>
              <w:numPr>
                <w:ilvl w:val="0"/>
                <w:numId w:val="28"/>
              </w:numPr>
              <w:tabs>
                <w:tab w:val="left" w:pos="405"/>
              </w:tabs>
              <w:ind w:left="405"/>
            </w:pPr>
            <w:r>
              <w:t xml:space="preserve">Pay the </w:t>
            </w:r>
            <w:r w:rsidRPr="007012A2">
              <w:t>$</w:t>
            </w:r>
            <w:r>
              <w:t xml:space="preserve">250 </w:t>
            </w:r>
            <w:r w:rsidRPr="007012A2">
              <w:t>filing</w:t>
            </w:r>
            <w:r>
              <w:t xml:space="preserve"> </w:t>
            </w:r>
            <w:r w:rsidRPr="007012A2">
              <w:t>fee</w:t>
            </w:r>
            <w:r>
              <w:t xml:space="preserve"> to </w:t>
            </w:r>
            <w:r w:rsidR="00B33B03">
              <w:t>start your case</w:t>
            </w:r>
            <w:r>
              <w:t>.</w:t>
            </w:r>
            <w:r>
              <w:br/>
              <w:t>If you cannot afford the filing fee, you can ask the court to waive it:</w:t>
            </w:r>
          </w:p>
          <w:p w14:paraId="74E926DA" w14:textId="76F3E7B9" w:rsidR="00A85F54" w:rsidRDefault="00A85F54" w:rsidP="00A85F54">
            <w:pPr>
              <w:pStyle w:val="Listnumbered"/>
              <w:numPr>
                <w:ilvl w:val="1"/>
                <w:numId w:val="29"/>
              </w:numPr>
              <w:ind w:left="765"/>
            </w:pPr>
            <w:r>
              <w:t xml:space="preserve">Call the </w:t>
            </w:r>
            <w:hyperlink r:id="rId75" w:history="1">
              <w:r w:rsidRPr="00B33B03">
                <w:rPr>
                  <w:rStyle w:val="Hyperlink"/>
                </w:rPr>
                <w:t>Family Law Self-Help Center</w:t>
              </w:r>
            </w:hyperlink>
            <w:r>
              <w:br/>
              <w:t>(907)264-0851, or</w:t>
            </w:r>
            <w:r>
              <w:br/>
            </w:r>
            <w:r w:rsidRPr="001718A5">
              <w:t>(866)279-0851</w:t>
            </w:r>
            <w:r>
              <w:t>,</w:t>
            </w:r>
          </w:p>
          <w:p w14:paraId="2F84605F" w14:textId="77777777" w:rsidR="00A85F54" w:rsidRDefault="00A85F54" w:rsidP="00264420">
            <w:pPr>
              <w:pStyle w:val="Listnumbered"/>
              <w:ind w:left="405"/>
            </w:pPr>
            <w:r w:rsidRPr="001718A5">
              <w:t>or</w:t>
            </w:r>
          </w:p>
          <w:p w14:paraId="0471FB00" w14:textId="52D3D433" w:rsidR="00A85F54" w:rsidRPr="00361AB4" w:rsidRDefault="00A85F54" w:rsidP="00A85F54">
            <w:pPr>
              <w:pStyle w:val="Listnumbered"/>
              <w:numPr>
                <w:ilvl w:val="1"/>
                <w:numId w:val="29"/>
              </w:numPr>
              <w:ind w:left="765"/>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76" w:tgtFrame="_blank" w:history="1">
              <w:r w:rsidRPr="0001051D">
                <w:rPr>
                  <w:b/>
                </w:rPr>
                <w:t>TF-920</w:t>
              </w:r>
            </w:hyperlink>
            <w:r>
              <w:t xml:space="preserve"> </w:t>
            </w:r>
            <w:r w:rsidRPr="001718A5">
              <w:t>[</w:t>
            </w:r>
            <w:hyperlink r:id="rId77" w:history="1">
              <w:r w:rsidRPr="00302BE4">
                <w:rPr>
                  <w:rStyle w:val="Hyperlink"/>
                </w:rPr>
                <w:t>Fill-In</w:t>
              </w:r>
              <w:r>
                <w:rPr>
                  <w:rStyle w:val="Hyperlink"/>
                </w:rPr>
                <w:t xml:space="preserve"> </w:t>
              </w:r>
              <w:r w:rsidRPr="00302BE4">
                <w:rPr>
                  <w:rStyle w:val="Hyperlink"/>
                </w:rPr>
                <w:t>PDF</w:t>
              </w:r>
            </w:hyperlink>
            <w:r w:rsidRPr="00B5143B">
              <w:rPr>
                <w:color w:val="auto"/>
              </w:rPr>
              <w:t>].</w:t>
            </w:r>
          </w:p>
          <w:p w14:paraId="1DD131CA" w14:textId="7D6FCB40" w:rsidR="00762B3D" w:rsidRDefault="00A85F54" w:rsidP="00762B3D">
            <w:pPr>
              <w:pStyle w:val="Heading4"/>
              <w:outlineLvl w:val="3"/>
            </w:pPr>
            <w:r w:rsidRPr="00AE6048">
              <w:t>Note</w:t>
            </w:r>
          </w:p>
          <w:p w14:paraId="3A6310C2" w14:textId="7DD98BB2" w:rsidR="00A85F54" w:rsidRPr="00AE6048" w:rsidRDefault="00A85F54" w:rsidP="00F4040D">
            <w:pPr>
              <w:pStyle w:val="Example"/>
            </w:pPr>
            <w:r w:rsidRPr="00AE6048">
              <w:t>Check with your local court to make sure you understand the procedure to follow after the court decides whether or not to grant your exemption</w:t>
            </w:r>
            <w:r w:rsidR="00AE6048">
              <w:t>.</w:t>
            </w:r>
          </w:p>
          <w:p w14:paraId="0586C7EF" w14:textId="77777777" w:rsidR="00A85F54" w:rsidRPr="009F39F8" w:rsidRDefault="00A85F54" w:rsidP="00A85F54">
            <w:pPr>
              <w:pStyle w:val="ListParagraph"/>
              <w:numPr>
                <w:ilvl w:val="0"/>
                <w:numId w:val="28"/>
              </w:numPr>
              <w:spacing w:before="0" w:after="0"/>
              <w:ind w:left="584"/>
            </w:pPr>
            <w:r w:rsidRPr="009F39F8">
              <w:t xml:space="preserve">After you pay the filing fee or the court says you can file for free, </w:t>
            </w:r>
            <w:r w:rsidRPr="00C66576">
              <w:t>the court clerk</w:t>
            </w:r>
            <w:r w:rsidRPr="009F39F8">
              <w:t xml:space="preserve"> will give you 2 copies of:</w:t>
            </w:r>
          </w:p>
          <w:p w14:paraId="1EB0CD0E" w14:textId="43BDF63F" w:rsidR="00A85F54" w:rsidRPr="00215E59" w:rsidRDefault="00A85F54" w:rsidP="00A85F54">
            <w:pPr>
              <w:pStyle w:val="Listnumbered"/>
              <w:numPr>
                <w:ilvl w:val="1"/>
                <w:numId w:val="29"/>
              </w:numPr>
              <w:ind w:left="765"/>
              <w:rPr>
                <w:color w:val="auto"/>
              </w:rPr>
            </w:pPr>
            <w:r w:rsidRPr="003E70C2">
              <w:t xml:space="preserve"> a “</w:t>
            </w:r>
            <w:r w:rsidRPr="009A7C43">
              <w:rPr>
                <w:b/>
                <w:bCs/>
              </w:rPr>
              <w:t>Summons</w:t>
            </w:r>
            <w:r w:rsidRPr="003E70C2">
              <w:t>” and</w:t>
            </w:r>
          </w:p>
          <w:p w14:paraId="7FB75285" w14:textId="77777777" w:rsidR="00A85F54" w:rsidRDefault="00A85F54" w:rsidP="00A85F54">
            <w:pPr>
              <w:pStyle w:val="Listnumbered"/>
              <w:numPr>
                <w:ilvl w:val="1"/>
                <w:numId w:val="29"/>
              </w:numPr>
              <w:ind w:left="765"/>
              <w:rPr>
                <w:color w:val="auto"/>
              </w:rPr>
            </w:pPr>
            <w:r w:rsidRPr="003E70C2">
              <w:t>a “</w:t>
            </w:r>
            <w:r w:rsidRPr="009A7C43">
              <w:rPr>
                <w:b/>
                <w:bCs/>
              </w:rPr>
              <w:t>Standing Order</w:t>
            </w:r>
            <w:r>
              <w:t>.</w:t>
            </w:r>
            <w:r w:rsidRPr="003E70C2">
              <w:t xml:space="preserve">” </w:t>
            </w:r>
            <w:r>
              <w:t xml:space="preserve">The Standing order has </w:t>
            </w:r>
            <w:r w:rsidRPr="003E70C2">
              <w:t xml:space="preserve">important information </w:t>
            </w:r>
            <w:r w:rsidRPr="00E750C6">
              <w:rPr>
                <w:color w:val="auto"/>
              </w:rPr>
              <w:t>about your case.</w:t>
            </w:r>
            <w:r>
              <w:rPr>
                <w:color w:val="auto"/>
              </w:rPr>
              <w:t xml:space="preserve"> Usually the clerk will give you this order when you file.</w:t>
            </w:r>
          </w:p>
          <w:p w14:paraId="36E5C09D" w14:textId="6F3ECE64" w:rsidR="00A85F54" w:rsidRDefault="00A85F54" w:rsidP="00A85F54">
            <w:pPr>
              <w:pStyle w:val="Body"/>
              <w:ind w:left="495"/>
              <w:rPr>
                <w:color w:val="auto"/>
              </w:rPr>
            </w:pPr>
            <w:r w:rsidRPr="00215E59">
              <w:rPr>
                <w:color w:val="auto"/>
              </w:rPr>
              <w:t>1 copy is for you</w:t>
            </w:r>
            <w:r w:rsidR="00046ADA">
              <w:rPr>
                <w:color w:val="auto"/>
              </w:rPr>
              <w:t>. T</w:t>
            </w:r>
            <w:r>
              <w:rPr>
                <w:color w:val="auto"/>
              </w:rPr>
              <w:t>he other</w:t>
            </w:r>
            <w:r w:rsidRPr="00215E59">
              <w:rPr>
                <w:color w:val="auto"/>
              </w:rPr>
              <w:t xml:space="preserve"> copy is for </w:t>
            </w:r>
            <w:r>
              <w:rPr>
                <w:color w:val="auto"/>
              </w:rPr>
              <w:t>{{ other_party_in_case }}</w:t>
            </w:r>
            <w:r w:rsidRPr="00215E59">
              <w:rPr>
                <w:color w:val="auto"/>
              </w:rPr>
              <w:t>.</w:t>
            </w:r>
          </w:p>
          <w:p w14:paraId="271B0A19" w14:textId="6757F853" w:rsidR="00A85F54" w:rsidRDefault="00A85F54" w:rsidP="00A85F54">
            <w:pPr>
              <w:pStyle w:val="Heading4"/>
              <w:outlineLvl w:val="3"/>
              <w:rPr>
                <w:color w:val="auto"/>
              </w:rPr>
            </w:pPr>
            <w:r w:rsidRPr="00215E59">
              <w:t xml:space="preserve">{% if </w:t>
            </w:r>
            <w:proofErr w:type="spellStart"/>
            <w:r w:rsidRPr="00215E59">
              <w:t>which_forms</w:t>
            </w:r>
            <w:proofErr w:type="spellEnd"/>
            <w:r w:rsidRPr="00215E59">
              <w:t xml:space="preserve"> in('</w:t>
            </w:r>
            <w:proofErr w:type="spellStart"/>
            <w:r w:rsidRPr="00215E59">
              <w:t>agree','both</w:t>
            </w:r>
            <w:proofErr w:type="spellEnd"/>
            <w:r w:rsidRPr="00215E59">
              <w:t>') %}</w:t>
            </w:r>
            <w:r>
              <w:t>Note</w:t>
            </w:r>
          </w:p>
          <w:p w14:paraId="535F2A5C" w14:textId="77777777" w:rsidR="00A85F54" w:rsidRPr="00215E59" w:rsidRDefault="00A85F54" w:rsidP="00A85F54">
            <w:pPr>
              <w:pStyle w:val="Body"/>
              <w:ind w:left="495"/>
              <w:rPr>
                <w:color w:val="auto"/>
              </w:rPr>
            </w:pPr>
            <w:r>
              <w:rPr>
                <w:color w:val="auto"/>
              </w:rPr>
              <w:t>I</w:t>
            </w:r>
            <w:r w:rsidRPr="00215E59">
              <w:rPr>
                <w:color w:val="auto"/>
              </w:rPr>
              <w:t xml:space="preserve">f you file an uncontested </w:t>
            </w:r>
            <w:r>
              <w:rPr>
                <w:color w:val="auto"/>
              </w:rPr>
              <w:t xml:space="preserve"> complaint</w:t>
            </w:r>
            <w:r w:rsidRPr="00215E59">
              <w:rPr>
                <w:color w:val="auto"/>
              </w:rPr>
              <w:t xml:space="preserve"> you may not get a </w:t>
            </w:r>
            <w:r w:rsidRPr="00215E59">
              <w:rPr>
                <w:b/>
                <w:bCs/>
                <w:color w:val="auto"/>
              </w:rPr>
              <w:t>Summons</w:t>
            </w:r>
            <w:r w:rsidRPr="00215E59">
              <w:rPr>
                <w:color w:val="auto"/>
              </w:rPr>
              <w:t>.</w:t>
            </w:r>
            <w:r w:rsidRPr="00215E59">
              <w:t>{% endif %}</w:t>
            </w:r>
          </w:p>
          <w:p w14:paraId="04E8FDFE" w14:textId="77777777" w:rsidR="00A85F54" w:rsidRDefault="00A85F54" w:rsidP="00A85F54">
            <w:pPr>
              <w:pStyle w:val="Heading3"/>
              <w:outlineLvl w:val="2"/>
            </w:pPr>
            <w:r>
              <w:t>Links in this step</w:t>
            </w:r>
          </w:p>
          <w:p w14:paraId="1BC5BD19" w14:textId="2380957A" w:rsidR="00BA76C5" w:rsidRDefault="009D6927" w:rsidP="00BA76C5">
            <w:pPr>
              <w:pStyle w:val="Body"/>
            </w:pPr>
            <w:hyperlink r:id="rId78" w:anchor="trial" w:history="1">
              <w:r w:rsidR="00BA76C5" w:rsidRPr="003E70C2">
                <w:rPr>
                  <w:rStyle w:val="BodyTextChar"/>
                  <w:b/>
                </w:rPr>
                <w:t>Court</w:t>
              </w:r>
              <w:r w:rsidR="00BA76C5">
                <w:rPr>
                  <w:rStyle w:val="BodyTextChar"/>
                  <w:b/>
                </w:rPr>
                <w:t xml:space="preserve"> </w:t>
              </w:r>
              <w:r w:rsidR="00BA76C5" w:rsidRPr="003E70C2">
                <w:rPr>
                  <w:rStyle w:val="BodyTextChar"/>
                  <w:b/>
                </w:rPr>
                <w:t>directory</w:t>
              </w:r>
            </w:hyperlink>
            <w:r w:rsidR="00BA76C5">
              <w:br/>
            </w:r>
            <w:r w:rsidR="00BA76C5" w:rsidRPr="003E70C2">
              <w:lastRenderedPageBreak/>
              <w:t>courts.alaska.gov/</w:t>
            </w:r>
            <w:proofErr w:type="spellStart"/>
            <w:r w:rsidR="00BA76C5" w:rsidRPr="003E70C2">
              <w:t>courtdir</w:t>
            </w:r>
            <w:proofErr w:type="spellEnd"/>
            <w:r w:rsidR="00BA76C5" w:rsidRPr="003E70C2">
              <w:t>/</w:t>
            </w:r>
            <w:proofErr w:type="spellStart"/>
            <w:r w:rsidR="00BA76C5" w:rsidRPr="003E70C2">
              <w:t>index.htm#trial</w:t>
            </w:r>
            <w:proofErr w:type="spellEnd"/>
          </w:p>
          <w:p w14:paraId="0BF43A48" w14:textId="16F320D8" w:rsidR="00BA76C5" w:rsidRDefault="009D6927" w:rsidP="00BA76C5">
            <w:pPr>
              <w:pStyle w:val="Body"/>
            </w:pPr>
            <w:hyperlink r:id="rId79" w:anchor="current-courts" w:history="1">
              <w:r w:rsidR="00BA76C5" w:rsidRPr="00631B65">
                <w:rPr>
                  <w:b/>
                  <w:bCs/>
                </w:rPr>
                <w:t xml:space="preserve">See if your court uses </w:t>
              </w:r>
              <w:proofErr w:type="spellStart"/>
              <w:r w:rsidR="00BA76C5" w:rsidRPr="00631B65">
                <w:rPr>
                  <w:b/>
                  <w:bCs/>
                </w:rPr>
                <w:t>TrueFiling</w:t>
              </w:r>
              <w:proofErr w:type="spellEnd"/>
            </w:hyperlink>
            <w:r w:rsidR="00BA76C5" w:rsidRPr="00631B65">
              <w:rPr>
                <w:b/>
                <w:bCs/>
              </w:rPr>
              <w:br/>
            </w:r>
            <w:r w:rsidR="00BA76C5" w:rsidRPr="00B958ED">
              <w:t>courts.alaska.gov/</w:t>
            </w:r>
            <w:proofErr w:type="spellStart"/>
            <w:r w:rsidR="00BA76C5" w:rsidRPr="00B958ED">
              <w:t>efile</w:t>
            </w:r>
            <w:proofErr w:type="spellEnd"/>
            <w:r w:rsidR="00BA76C5" w:rsidRPr="00B958ED">
              <w:t>/</w:t>
            </w:r>
            <w:proofErr w:type="spellStart"/>
            <w:r w:rsidR="00BA76C5" w:rsidRPr="00B958ED">
              <w:t>index.htm#current-courts</w:t>
            </w:r>
            <w:proofErr w:type="spellEnd"/>
          </w:p>
          <w:p w14:paraId="336C9999" w14:textId="083FC8CD" w:rsidR="00BA76C5" w:rsidRDefault="009D6927" w:rsidP="00BA76C5">
            <w:pPr>
              <w:pStyle w:val="Body"/>
            </w:pPr>
            <w:hyperlink r:id="rId80" w:history="1">
              <w:r w:rsidR="00BA76C5" w:rsidRPr="00631B65">
                <w:rPr>
                  <w:b/>
                  <w:bCs/>
                </w:rPr>
                <w:t>See if your court accepts documents by email</w:t>
              </w:r>
            </w:hyperlink>
            <w:r w:rsidR="00BA76C5">
              <w:br/>
            </w:r>
            <w:r w:rsidR="00BA76C5" w:rsidRPr="00B958ED">
              <w:t>courts.alaska.gov/</w:t>
            </w:r>
            <w:proofErr w:type="spellStart"/>
            <w:r w:rsidR="00BA76C5" w:rsidRPr="00B958ED">
              <w:t>courtdir</w:t>
            </w:r>
            <w:proofErr w:type="spellEnd"/>
            <w:r w:rsidR="00BA76C5" w:rsidRPr="00B958ED">
              <w:t>/efiling.htm</w:t>
            </w:r>
          </w:p>
          <w:p w14:paraId="684D5A52" w14:textId="12071B25" w:rsidR="00BA76C5" w:rsidRDefault="009D6927" w:rsidP="00BA76C5">
            <w:pPr>
              <w:pStyle w:val="Body"/>
            </w:pPr>
            <w:hyperlink r:id="rId81" w:history="1">
              <w:r w:rsidR="00BA76C5" w:rsidRPr="007F7B59">
                <w:rPr>
                  <w:b/>
                  <w:bCs/>
                </w:rPr>
                <w:t>Family Law Self-Help Cente</w:t>
              </w:r>
              <w:r w:rsidR="00BA76C5" w:rsidRPr="00B5143B">
                <w:t>r</w:t>
              </w:r>
            </w:hyperlink>
            <w:r w:rsidR="00BA76C5">
              <w:br/>
            </w:r>
            <w:r w:rsidR="00BA76C5" w:rsidRPr="007F7B59">
              <w:t>courts.alaska.gov/shc/family/selfhelp.htm</w:t>
            </w:r>
          </w:p>
          <w:p w14:paraId="1C55A614" w14:textId="49CD8AD0" w:rsidR="00C717A0" w:rsidRPr="00CE5ADB" w:rsidRDefault="009D6927" w:rsidP="00BA76C5">
            <w:pPr>
              <w:pStyle w:val="Body"/>
            </w:pPr>
            <w:hyperlink r:id="rId82" w:history="1">
              <w:r w:rsidR="00BA76C5" w:rsidRPr="0001051D">
                <w:rPr>
                  <w:b/>
                </w:rPr>
                <w:t>Exemption</w:t>
              </w:r>
              <w:r w:rsidR="00BA76C5">
                <w:rPr>
                  <w:b/>
                </w:rPr>
                <w:t xml:space="preserve"> </w:t>
              </w:r>
              <w:r w:rsidR="00BA76C5" w:rsidRPr="0001051D">
                <w:rPr>
                  <w:b/>
                </w:rPr>
                <w:t>From</w:t>
              </w:r>
              <w:r w:rsidR="00BA76C5">
                <w:rPr>
                  <w:b/>
                </w:rPr>
                <w:t xml:space="preserve"> </w:t>
              </w:r>
              <w:r w:rsidR="00BA76C5" w:rsidRPr="0001051D">
                <w:rPr>
                  <w:b/>
                </w:rPr>
                <w:t>the</w:t>
              </w:r>
              <w:r w:rsidR="00BA76C5">
                <w:rPr>
                  <w:b/>
                </w:rPr>
                <w:t xml:space="preserve"> </w:t>
              </w:r>
              <w:r w:rsidR="00BA76C5" w:rsidRPr="0001051D">
                <w:rPr>
                  <w:b/>
                </w:rPr>
                <w:t>Payment</w:t>
              </w:r>
              <w:r w:rsidR="00BA76C5">
                <w:rPr>
                  <w:b/>
                </w:rPr>
                <w:t xml:space="preserve"> </w:t>
              </w:r>
              <w:r w:rsidR="00BA76C5" w:rsidRPr="0001051D">
                <w:rPr>
                  <w:b/>
                </w:rPr>
                <w:t>of</w:t>
              </w:r>
              <w:r w:rsidR="00BA76C5">
                <w:rPr>
                  <w:b/>
                </w:rPr>
                <w:t xml:space="preserve"> </w:t>
              </w:r>
              <w:r w:rsidR="00BA76C5" w:rsidRPr="0001051D">
                <w:rPr>
                  <w:b/>
                </w:rPr>
                <w:t>Fees,</w:t>
              </w:r>
              <w:r w:rsidR="00BA76C5">
                <w:rPr>
                  <w:b/>
                </w:rPr>
                <w:t xml:space="preserve"> </w:t>
              </w:r>
              <w:hyperlink r:id="rId83" w:tgtFrame="_blank" w:history="1">
                <w:r w:rsidR="00BA76C5" w:rsidRPr="0001051D">
                  <w:rPr>
                    <w:b/>
                  </w:rPr>
                  <w:t>TF-920</w:t>
                </w:r>
              </w:hyperlink>
              <w:r w:rsidR="00BA76C5">
                <w:t xml:space="preserve"> </w:t>
              </w:r>
              <w:r w:rsidR="00BA76C5" w:rsidRPr="001718A5">
                <w:t>[</w:t>
              </w:r>
              <w:hyperlink r:id="rId84" w:history="1">
                <w:r w:rsidR="00BA76C5" w:rsidRPr="00302BE4">
                  <w:rPr>
                    <w:rStyle w:val="Hyperlink"/>
                  </w:rPr>
                  <w:t>Fill-In</w:t>
                </w:r>
                <w:r w:rsidR="00BA76C5">
                  <w:rPr>
                    <w:rStyle w:val="Hyperlink"/>
                  </w:rPr>
                  <w:t xml:space="preserve"> </w:t>
                </w:r>
                <w:r w:rsidR="00BA76C5" w:rsidRPr="00302BE4">
                  <w:rPr>
                    <w:rStyle w:val="Hyperlink"/>
                  </w:rPr>
                  <w:t>PDF</w:t>
                </w:r>
              </w:hyperlink>
              <w:r w:rsidR="00BA76C5" w:rsidRPr="00B5143B">
                <w:rPr>
                  <w:color w:val="auto"/>
                </w:rPr>
                <w:t>]</w:t>
              </w:r>
            </w:hyperlink>
            <w:r w:rsidR="00BA76C5">
              <w:br/>
            </w:r>
            <w:r w:rsidR="00BA76C5" w:rsidRPr="003E70C2">
              <w:t>public.courts.alaska.gov/web/forms/docs/tf-920.pdf</w:t>
            </w:r>
          </w:p>
        </w:tc>
      </w:tr>
      <w:tr w:rsidR="005E24C5" w14:paraId="365EE93F" w14:textId="77777777" w:rsidTr="00921DA3">
        <w:trPr>
          <w:jc w:val="center"/>
        </w:trPr>
        <w:tc>
          <w:tcPr>
            <w:tcW w:w="2880" w:type="dxa"/>
            <w:tcMar>
              <w:top w:w="360" w:type="dxa"/>
              <w:left w:w="115" w:type="dxa"/>
              <w:right w:w="115" w:type="dxa"/>
            </w:tcMar>
          </w:tcPr>
          <w:p w14:paraId="45B2D641" w14:textId="3FD7DB9B" w:rsidR="005E24C5" w:rsidRPr="008C518D" w:rsidRDefault="005E24C5" w:rsidP="005E24C5">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10</w:t>
            </w:r>
            <w:r w:rsidRPr="00E11A90">
              <w:rPr>
                <w:rStyle w:val="NumChar"/>
              </w:rPr>
              <w:fldChar w:fldCharType="end"/>
            </w:r>
            <w:r>
              <w:t xml:space="preserve">: </w:t>
            </w:r>
            <w:r w:rsidRPr="005E24C5">
              <w:t>Read the "Domestic Relations Proce</w:t>
            </w:r>
            <w:r w:rsidR="00835B92">
              <w:t>dural Order" or "Standing Order</w:t>
            </w:r>
            <w:r w:rsidRPr="005E24C5">
              <w:t xml:space="preserve"> if the </w:t>
            </w:r>
            <w:r>
              <w:t>c</w:t>
            </w:r>
            <w:r w:rsidRPr="005E24C5">
              <w:t xml:space="preserve">lerk </w:t>
            </w:r>
            <w:r>
              <w:t>g</w:t>
            </w:r>
            <w:r w:rsidRPr="005E24C5">
              <w:t>ives you one when you file your case</w:t>
            </w:r>
          </w:p>
        </w:tc>
        <w:tc>
          <w:tcPr>
            <w:tcW w:w="7612" w:type="dxa"/>
            <w:tcMar>
              <w:top w:w="432" w:type="dxa"/>
              <w:left w:w="115" w:type="dxa"/>
              <w:right w:w="115" w:type="dxa"/>
            </w:tcMar>
          </w:tcPr>
          <w:p w14:paraId="68505713" w14:textId="77777777" w:rsidR="00504D7B" w:rsidRDefault="00504D7B" w:rsidP="00504D7B">
            <w:pPr>
              <w:pStyle w:val="Body"/>
            </w:pPr>
            <w:r>
              <w:t xml:space="preserve">This is the first order from your judge that sets out the basic rules for you and {{other_party_in_case }} to follow during the case. Violating this order can affect the outcome of your case. The order states, unless {{other_party_in_case }} agrees or the court gives permission: </w:t>
            </w:r>
          </w:p>
          <w:p w14:paraId="6D295B4D" w14:textId="0158B5D4" w:rsidR="00504D7B" w:rsidRPr="005A23B8" w:rsidRDefault="00504D7B" w:rsidP="00504D7B">
            <w:pPr>
              <w:pStyle w:val="ListParagraph"/>
              <w:numPr>
                <w:ilvl w:val="0"/>
                <w:numId w:val="3"/>
              </w:numPr>
              <w:ind w:left="401"/>
            </w:pPr>
            <w:r w:rsidRPr="005A23B8">
              <w:t>Do</w:t>
            </w:r>
            <w:r>
              <w:t xml:space="preserve"> </w:t>
            </w:r>
            <w:r w:rsidRPr="005A23B8">
              <w:t>not</w:t>
            </w:r>
            <w:r>
              <w:t xml:space="preserve"> </w:t>
            </w:r>
            <w:r w:rsidRPr="005A23B8">
              <w:t>take</w:t>
            </w:r>
            <w:r>
              <w:t xml:space="preserve"> </w:t>
            </w:r>
            <w:r w:rsidRPr="005A23B8">
              <w:t>your</w:t>
            </w:r>
            <w:r>
              <w:t xml:space="preserve"> </w:t>
            </w:r>
            <w:r w:rsidRPr="005A23B8">
              <w:t>children</w:t>
            </w:r>
            <w:r>
              <w:t xml:space="preserve"> </w:t>
            </w:r>
            <w:r w:rsidRPr="005A23B8">
              <w:t>out</w:t>
            </w:r>
            <w:r>
              <w:t xml:space="preserve"> </w:t>
            </w:r>
            <w:r w:rsidRPr="005A23B8">
              <w:t>of</w:t>
            </w:r>
            <w:r>
              <w:t xml:space="preserve"> </w:t>
            </w:r>
            <w:r w:rsidRPr="005A23B8">
              <w:t>Alaska</w:t>
            </w:r>
            <w:r>
              <w:t>.</w:t>
            </w:r>
          </w:p>
          <w:p w14:paraId="3832BB57" w14:textId="2BE5825F" w:rsidR="00504D7B" w:rsidRPr="00DD2E1B" w:rsidRDefault="00504D7B" w:rsidP="00504D7B">
            <w:pPr>
              <w:pStyle w:val="ListParagraph"/>
              <w:numPr>
                <w:ilvl w:val="0"/>
                <w:numId w:val="3"/>
              </w:numPr>
              <w:ind w:left="401"/>
              <w:rPr>
                <w:rFonts w:ascii="Arial" w:hAnsi="Arial" w:cs="Arial"/>
              </w:rPr>
            </w:pPr>
            <w:r>
              <w:t>Do not cancel or change any insurance policy.</w:t>
            </w:r>
            <w:r>
              <w:rPr>
                <w:color w:val="FF0000"/>
              </w:rPr>
              <w:t xml:space="preserve"> </w:t>
            </w:r>
          </w:p>
          <w:p w14:paraId="0D49C4E3" w14:textId="193158A0" w:rsidR="00504D7B" w:rsidRPr="00DD2E1B" w:rsidRDefault="00504D7B" w:rsidP="00504D7B">
            <w:pPr>
              <w:pStyle w:val="Body"/>
              <w:rPr>
                <w:rFonts w:ascii="Arial" w:hAnsi="Arial" w:cs="Arial"/>
              </w:rPr>
            </w:pPr>
            <w:r w:rsidRPr="00DD2E1B">
              <w:t>Also,</w:t>
            </w:r>
            <w:r>
              <w:t xml:space="preserve"> </w:t>
            </w:r>
            <w:r w:rsidRPr="00DD2E1B">
              <w:t>check</w:t>
            </w:r>
            <w:r>
              <w:rPr>
                <w:rFonts w:ascii="Arial" w:hAnsi="Arial" w:cs="Arial"/>
              </w:rPr>
              <w:t xml:space="preserve"> </w:t>
            </w:r>
            <w:r w:rsidRPr="00DD2E1B">
              <w:rPr>
                <w:rFonts w:ascii="Arial" w:hAnsi="Arial" w:cs="Arial"/>
              </w:rPr>
              <w:t>with</w:t>
            </w:r>
            <w:r>
              <w:rPr>
                <w:rFonts w:ascii="Arial" w:hAnsi="Arial" w:cs="Arial"/>
              </w:rPr>
              <w:t xml:space="preserve"> </w:t>
            </w:r>
            <w:r w:rsidRPr="00DD2E1B">
              <w:rPr>
                <w:rFonts w:ascii="Arial" w:hAnsi="Arial" w:cs="Arial"/>
              </w:rPr>
              <w:t>your</w:t>
            </w:r>
            <w:r>
              <w:rPr>
                <w:rFonts w:ascii="Arial" w:hAnsi="Arial" w:cs="Arial"/>
              </w:rPr>
              <w:t xml:space="preserve"> </w:t>
            </w:r>
            <w:r w:rsidRPr="00DD2E1B">
              <w:rPr>
                <w:rFonts w:ascii="Arial" w:hAnsi="Arial" w:cs="Arial"/>
              </w:rPr>
              <w:t>local</w:t>
            </w:r>
            <w:r>
              <w:rPr>
                <w:rFonts w:ascii="Arial" w:hAnsi="Arial" w:cs="Arial"/>
              </w:rPr>
              <w:t xml:space="preserve"> </w:t>
            </w:r>
            <w:r w:rsidRPr="00DD2E1B">
              <w:rPr>
                <w:rFonts w:ascii="Arial" w:hAnsi="Arial" w:cs="Arial"/>
              </w:rPr>
              <w:t>court</w:t>
            </w:r>
            <w:r>
              <w:rPr>
                <w:rFonts w:ascii="Arial" w:hAnsi="Arial" w:cs="Arial"/>
              </w:rPr>
              <w:t xml:space="preserve"> </w:t>
            </w:r>
            <w:r w:rsidRPr="00DD2E1B">
              <w:rPr>
                <w:rFonts w:ascii="Arial" w:hAnsi="Arial" w:cs="Arial"/>
              </w:rPr>
              <w:t>for</w:t>
            </w:r>
            <w:r>
              <w:rPr>
                <w:rFonts w:ascii="Arial" w:hAnsi="Arial" w:cs="Arial"/>
              </w:rPr>
              <w:t xml:space="preserve"> </w:t>
            </w:r>
            <w:r w:rsidRPr="00DD2E1B">
              <w:rPr>
                <w:rFonts w:ascii="Arial" w:hAnsi="Arial" w:cs="Arial"/>
              </w:rPr>
              <w:t>their</w:t>
            </w:r>
            <w:r>
              <w:rPr>
                <w:rFonts w:ascii="Arial" w:hAnsi="Arial" w:cs="Arial"/>
              </w:rPr>
              <w:t xml:space="preserve"> </w:t>
            </w:r>
            <w:hyperlink r:id="rId85" w:history="1">
              <w:r w:rsidRPr="00DD2E1B">
                <w:rPr>
                  <w:rStyle w:val="Hyperlink"/>
                  <w:rFonts w:ascii="Arial" w:hAnsi="Arial" w:cs="Arial"/>
                </w:rPr>
                <w:t>parent</w:t>
              </w:r>
              <w:r>
                <w:rPr>
                  <w:rStyle w:val="Hyperlink"/>
                  <w:rFonts w:ascii="Arial" w:hAnsi="Arial" w:cs="Arial"/>
                </w:rPr>
                <w:t xml:space="preserve"> </w:t>
              </w:r>
              <w:r w:rsidRPr="00DD2E1B">
                <w:rPr>
                  <w:rStyle w:val="Hyperlink"/>
                  <w:rFonts w:ascii="Arial" w:hAnsi="Arial" w:cs="Arial"/>
                </w:rPr>
                <w:t>education</w:t>
              </w:r>
              <w:r>
                <w:rPr>
                  <w:rStyle w:val="Hyperlink"/>
                  <w:rFonts w:ascii="Arial" w:hAnsi="Arial" w:cs="Arial"/>
                </w:rPr>
                <w:t xml:space="preserve"> </w:t>
              </w:r>
              <w:r w:rsidRPr="00DD2E1B">
                <w:rPr>
                  <w:rStyle w:val="Hyperlink"/>
                  <w:rFonts w:ascii="Arial" w:hAnsi="Arial" w:cs="Arial"/>
                </w:rPr>
                <w:t>requirements</w:t>
              </w:r>
            </w:hyperlink>
            <w:r w:rsidRPr="00DD2E1B">
              <w:rPr>
                <w:color w:val="FF0000"/>
              </w:rPr>
              <w:t>.</w:t>
            </w:r>
          </w:p>
          <w:p w14:paraId="6212E87E" w14:textId="77777777" w:rsidR="00504D7B" w:rsidRDefault="00504D7B" w:rsidP="00504D7B">
            <w:pPr>
              <w:pStyle w:val="Body"/>
            </w:pPr>
            <w:r>
              <w:t>If you want to do something the order forbids, and {{ other_party_in_case }} will not agree, file a motion to ask the court for permission.</w:t>
            </w:r>
          </w:p>
          <w:p w14:paraId="0A6E142D" w14:textId="1521A860" w:rsidR="00504D7B" w:rsidRDefault="00504D7B" w:rsidP="00504D7B">
            <w:pPr>
              <w:pStyle w:val="Body"/>
            </w:pPr>
            <w:r w:rsidRPr="00050EEC">
              <w:rPr>
                <w:b/>
                <w:bCs/>
              </w:rPr>
              <w:t>Wait</w:t>
            </w:r>
            <w:r>
              <w:t xml:space="preserve"> for the court's answer before you act. Learn about motions. See </w:t>
            </w:r>
            <w:hyperlink r:id="rId86" w:history="1">
              <w:r w:rsidRPr="00050EEC">
                <w:rPr>
                  <w:rStyle w:val="Hyperlink"/>
                </w:rPr>
                <w:t>Motions:</w:t>
              </w:r>
              <w:r>
                <w:rPr>
                  <w:rStyle w:val="Hyperlink"/>
                </w:rPr>
                <w:t xml:space="preserve"> </w:t>
              </w:r>
              <w:r w:rsidRPr="00050EEC">
                <w:rPr>
                  <w:rStyle w:val="Hyperlink"/>
                </w:rPr>
                <w:t>Requesting</w:t>
              </w:r>
              <w:r>
                <w:rPr>
                  <w:rStyle w:val="Hyperlink"/>
                </w:rPr>
                <w:t xml:space="preserve"> </w:t>
              </w:r>
              <w:r w:rsidRPr="00050EEC">
                <w:rPr>
                  <w:rStyle w:val="Hyperlink"/>
                </w:rPr>
                <w:t>an</w:t>
              </w:r>
              <w:r>
                <w:rPr>
                  <w:rStyle w:val="Hyperlink"/>
                </w:rPr>
                <w:t xml:space="preserve"> </w:t>
              </w:r>
              <w:r w:rsidRPr="00050EEC">
                <w:rPr>
                  <w:rStyle w:val="Hyperlink"/>
                </w:rPr>
                <w:t>Order</w:t>
              </w:r>
              <w:r>
                <w:rPr>
                  <w:rStyle w:val="Hyperlink"/>
                </w:rPr>
                <w:t xml:space="preserve"> </w:t>
              </w:r>
              <w:r w:rsidRPr="00050EEC">
                <w:rPr>
                  <w:rStyle w:val="Hyperlink"/>
                </w:rPr>
                <w:t>from</w:t>
              </w:r>
              <w:r>
                <w:rPr>
                  <w:rStyle w:val="Hyperlink"/>
                </w:rPr>
                <w:t xml:space="preserve"> </w:t>
              </w:r>
              <w:r w:rsidRPr="00050EEC">
                <w:rPr>
                  <w:rStyle w:val="Hyperlink"/>
                </w:rPr>
                <w:t>the</w:t>
              </w:r>
              <w:r>
                <w:rPr>
                  <w:rStyle w:val="Hyperlink"/>
                </w:rPr>
                <w:t xml:space="preserve"> </w:t>
              </w:r>
              <w:r w:rsidRPr="00050EEC">
                <w:rPr>
                  <w:rStyle w:val="Hyperlink"/>
                </w:rPr>
                <w:t>Court;</w:t>
              </w:r>
              <w:r>
                <w:rPr>
                  <w:rStyle w:val="Hyperlink"/>
                </w:rPr>
                <w:t xml:space="preserve"> </w:t>
              </w:r>
              <w:r w:rsidRPr="00050EEC">
                <w:rPr>
                  <w:rStyle w:val="Hyperlink"/>
                </w:rPr>
                <w:t>Opposing</w:t>
              </w:r>
              <w:r>
                <w:rPr>
                  <w:rStyle w:val="Hyperlink"/>
                </w:rPr>
                <w:t xml:space="preserve"> </w:t>
              </w:r>
              <w:r w:rsidRPr="00050EEC">
                <w:rPr>
                  <w:rStyle w:val="Hyperlink"/>
                </w:rPr>
                <w:t>a</w:t>
              </w:r>
              <w:r>
                <w:rPr>
                  <w:rStyle w:val="Hyperlink"/>
                </w:rPr>
                <w:t xml:space="preserve"> </w:t>
              </w:r>
              <w:r w:rsidRPr="00050EEC">
                <w:rPr>
                  <w:rStyle w:val="Hyperlink"/>
                </w:rPr>
                <w:t>Motion</w:t>
              </w:r>
            </w:hyperlink>
            <w:r>
              <w:t>.</w:t>
            </w:r>
          </w:p>
          <w:p w14:paraId="3C08B320" w14:textId="77777777" w:rsidR="00504D7B" w:rsidRDefault="00504D7B" w:rsidP="00504D7B">
            <w:pPr>
              <w:pStyle w:val="Heading3"/>
              <w:outlineLvl w:val="2"/>
            </w:pPr>
            <w:r>
              <w:t>Links in this step</w:t>
            </w:r>
          </w:p>
          <w:p w14:paraId="34CCB5FB" w14:textId="474531D5" w:rsidR="00504D7B" w:rsidRPr="00504D7B" w:rsidRDefault="009D6927" w:rsidP="00504D7B">
            <w:pPr>
              <w:pStyle w:val="Body"/>
              <w:rPr>
                <w:rStyle w:val="Hyperlink"/>
                <w:color w:val="202529"/>
              </w:rPr>
            </w:pPr>
            <w:hyperlink r:id="rId87" w:history="1">
              <w:r w:rsidR="00504D7B" w:rsidRPr="00504D7B">
                <w:rPr>
                  <w:rStyle w:val="Hyperlink"/>
                  <w:b/>
                  <w:bCs/>
                  <w:color w:val="202529"/>
                </w:rPr>
                <w:t>parent education requirements</w:t>
              </w:r>
            </w:hyperlink>
            <w:r w:rsidR="00504D7B" w:rsidRPr="00504D7B">
              <w:rPr>
                <w:rStyle w:val="Hyperlink"/>
                <w:color w:val="202529"/>
              </w:rPr>
              <w:br/>
              <w:t>courts.alaska.gov/shc/family/shcparent-ed.htm</w:t>
            </w:r>
          </w:p>
          <w:p w14:paraId="78D2499C" w14:textId="449592BE" w:rsidR="005E24C5" w:rsidRDefault="009D6927" w:rsidP="001017CF">
            <w:pPr>
              <w:pStyle w:val="Body"/>
            </w:pPr>
            <w:hyperlink r:id="rId88" w:history="1">
              <w:r w:rsidR="00504D7B" w:rsidRPr="00504D7B">
                <w:rPr>
                  <w:rStyle w:val="Hyperlink"/>
                  <w:b/>
                  <w:bCs/>
                  <w:color w:val="202529"/>
                </w:rPr>
                <w:t>Motions: Requesting an Order from the Court; Opposing a Motion</w:t>
              </w:r>
            </w:hyperlink>
            <w:r w:rsidR="00504D7B" w:rsidRPr="00504D7B">
              <w:t xml:space="preserve"> </w:t>
            </w:r>
            <w:r w:rsidR="00504D7B" w:rsidRPr="00504D7B">
              <w:br/>
              <w:t>courts.alaska.gov/shc/family/motions.htm</w:t>
            </w:r>
          </w:p>
        </w:tc>
      </w:tr>
      <w:tr w:rsidR="005E24C5" w14:paraId="45A6E5D7" w14:textId="77777777" w:rsidTr="00921DA3">
        <w:trPr>
          <w:jc w:val="center"/>
        </w:trPr>
        <w:tc>
          <w:tcPr>
            <w:tcW w:w="2880" w:type="dxa"/>
            <w:tcMar>
              <w:top w:w="360" w:type="dxa"/>
              <w:left w:w="115" w:type="dxa"/>
              <w:right w:w="115" w:type="dxa"/>
            </w:tcMar>
          </w:tcPr>
          <w:p w14:paraId="54E932D5" w14:textId="125838F6" w:rsidR="005E24C5" w:rsidRPr="008C518D" w:rsidRDefault="005E24C5" w:rsidP="001017CF">
            <w:pPr>
              <w:pStyle w:val="Body"/>
            </w:pPr>
            <w:r>
              <w:rPr>
                <w:shd w:val="clear" w:color="auto" w:fill="FFFFFF"/>
              </w:rPr>
              <w:t>{%tr endif %}</w:t>
            </w:r>
          </w:p>
        </w:tc>
        <w:tc>
          <w:tcPr>
            <w:tcW w:w="7612" w:type="dxa"/>
            <w:tcMar>
              <w:top w:w="432" w:type="dxa"/>
              <w:left w:w="115" w:type="dxa"/>
              <w:right w:w="115" w:type="dxa"/>
            </w:tcMar>
          </w:tcPr>
          <w:p w14:paraId="1150039A" w14:textId="77777777" w:rsidR="005E24C5" w:rsidRDefault="005E24C5" w:rsidP="001017CF">
            <w:pPr>
              <w:pStyle w:val="Body"/>
            </w:pPr>
          </w:p>
        </w:tc>
      </w:tr>
      <w:tr w:rsidR="005E24C5" w14:paraId="1F85485F" w14:textId="77777777" w:rsidTr="00921DA3">
        <w:trPr>
          <w:jc w:val="center"/>
        </w:trPr>
        <w:tc>
          <w:tcPr>
            <w:tcW w:w="2880" w:type="dxa"/>
            <w:tcMar>
              <w:top w:w="360" w:type="dxa"/>
              <w:left w:w="115" w:type="dxa"/>
              <w:right w:w="115" w:type="dxa"/>
            </w:tcMar>
          </w:tcPr>
          <w:p w14:paraId="33E4F2DD" w14:textId="36ED4AEF" w:rsidR="005E24C5" w:rsidRDefault="005E24C5" w:rsidP="001017CF">
            <w:pPr>
              <w:pStyle w:val="Body"/>
              <w:rPr>
                <w:shd w:val="clear" w:color="auto" w:fill="FFFFFF"/>
              </w:rPr>
            </w:pPr>
            <w:r w:rsidRPr="008C518D">
              <w:t xml:space="preserve">{%tr </w:t>
            </w:r>
            <w:r>
              <w:t xml:space="preserve">if </w:t>
            </w:r>
            <w:r w:rsidR="003B5755">
              <w:t>which_forms in ('contested', 'both')</w:t>
            </w:r>
            <w:r w:rsidRPr="00141275">
              <w:t xml:space="preserve"> </w:t>
            </w:r>
            <w:r w:rsidRPr="008C518D">
              <w:t>%}</w:t>
            </w:r>
          </w:p>
        </w:tc>
        <w:tc>
          <w:tcPr>
            <w:tcW w:w="7612" w:type="dxa"/>
            <w:tcMar>
              <w:top w:w="432" w:type="dxa"/>
              <w:left w:w="115" w:type="dxa"/>
              <w:right w:w="115" w:type="dxa"/>
            </w:tcMar>
          </w:tcPr>
          <w:p w14:paraId="7145D83B" w14:textId="77777777" w:rsidR="005E24C5" w:rsidRDefault="005E24C5" w:rsidP="005E24C5"/>
        </w:tc>
      </w:tr>
      <w:tr w:rsidR="005E24C5" w14:paraId="0367343C" w14:textId="77777777" w:rsidTr="00921DA3">
        <w:trPr>
          <w:jc w:val="center"/>
        </w:trPr>
        <w:tc>
          <w:tcPr>
            <w:tcW w:w="2880" w:type="dxa"/>
            <w:tcMar>
              <w:top w:w="360" w:type="dxa"/>
              <w:left w:w="115" w:type="dxa"/>
              <w:right w:w="115" w:type="dxa"/>
            </w:tcMar>
          </w:tcPr>
          <w:p w14:paraId="312BC5EB" w14:textId="4C10B6C2" w:rsidR="005E24C5" w:rsidRDefault="005E24C5" w:rsidP="0024336E">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11</w:t>
            </w:r>
            <w:r w:rsidRPr="00E11A90">
              <w:rPr>
                <w:rStyle w:val="NumChar"/>
              </w:rPr>
              <w:fldChar w:fldCharType="end"/>
            </w:r>
            <w:r>
              <w:t xml:space="preserve">: Serve </w:t>
            </w:r>
            <w:r>
              <w:lastRenderedPageBreak/>
              <w:t>the complaint and summons</w:t>
            </w:r>
          </w:p>
        </w:tc>
        <w:tc>
          <w:tcPr>
            <w:tcW w:w="7612" w:type="dxa"/>
            <w:tcMar>
              <w:top w:w="432" w:type="dxa"/>
              <w:left w:w="115" w:type="dxa"/>
              <w:right w:w="115" w:type="dxa"/>
            </w:tcMar>
          </w:tcPr>
          <w:p w14:paraId="41198C3F" w14:textId="40EC07F5" w:rsidR="00243F50" w:rsidRDefault="00243F50" w:rsidP="00243F50">
            <w:pPr>
              <w:pStyle w:val="Body"/>
            </w:pPr>
            <w:r w:rsidRPr="00B24C99">
              <w:rPr>
                <w:color w:val="00B050"/>
              </w:rPr>
              <w:lastRenderedPageBreak/>
              <w:t>{% if</w:t>
            </w:r>
            <w:r w:rsidRPr="007A6EE8">
              <w:t xml:space="preserve"> </w:t>
            </w:r>
            <w:r>
              <w:t>(</w:t>
            </w:r>
            <w:r>
              <w:rPr>
                <w:color w:val="00B050"/>
              </w:rPr>
              <w:t xml:space="preserve">user_need == 'custody' and </w:t>
            </w:r>
            <w:r w:rsidRPr="00B24C99">
              <w:rPr>
                <w:color w:val="00B050"/>
              </w:rPr>
              <w:t>which_forms == 'both'</w:t>
            </w:r>
            <w:r w:rsidRPr="001D25D6">
              <w:rPr>
                <w:color w:val="7030A0"/>
              </w:rPr>
              <w:t xml:space="preserve">) </w:t>
            </w:r>
            <w:r w:rsidRPr="00B24C99">
              <w:rPr>
                <w:color w:val="00B050"/>
              </w:rPr>
              <w:t>%}</w:t>
            </w:r>
            <w:r w:rsidRPr="00B24C99">
              <w:rPr>
                <w:color w:val="auto"/>
              </w:rPr>
              <w:t>I</w:t>
            </w:r>
            <w:r>
              <w:rPr>
                <w:color w:val="auto"/>
              </w:rPr>
              <w:t xml:space="preserve">f you file an uncontested case and </w:t>
            </w:r>
            <w:r w:rsidRPr="003E70C2">
              <w:t>both</w:t>
            </w:r>
            <w:r>
              <w:t xml:space="preserve"> of you</w:t>
            </w:r>
            <w:r w:rsidRPr="003E70C2">
              <w:t xml:space="preserve"> sign the forms and </w:t>
            </w:r>
            <w:r>
              <w:t xml:space="preserve">each of you </w:t>
            </w:r>
            <w:r w:rsidRPr="003E70C2">
              <w:lastRenderedPageBreak/>
              <w:t>have a copy, you do not have to "serve"</w:t>
            </w:r>
            <w:r>
              <w:t xml:space="preserve"> {{other_party_in_case}}</w:t>
            </w:r>
            <w:r w:rsidRPr="003E70C2">
              <w:t>.</w:t>
            </w:r>
          </w:p>
          <w:p w14:paraId="0C261113" w14:textId="642E6BA5" w:rsidR="00243F50" w:rsidRPr="00D627C0" w:rsidRDefault="00243F50" w:rsidP="00243F50">
            <w:pPr>
              <w:pStyle w:val="Heading2"/>
              <w:outlineLvl w:val="1"/>
            </w:pPr>
            <w:r w:rsidRPr="00B24C99">
              <w:rPr>
                <w:color w:val="00B050"/>
              </w:rPr>
              <w:t>{% endif %}</w:t>
            </w:r>
            <w:r w:rsidRPr="00D627C0">
              <w:t xml:space="preserve">Regular </w:t>
            </w:r>
            <w:r>
              <w:t>s</w:t>
            </w:r>
            <w:r w:rsidRPr="00D627C0">
              <w:t>ervice</w:t>
            </w:r>
          </w:p>
          <w:p w14:paraId="1CE54082" w14:textId="77777777" w:rsidR="006C3115" w:rsidRPr="00D627C0" w:rsidRDefault="006C3115" w:rsidP="001017CF">
            <w:pPr>
              <w:pStyle w:val="Body"/>
            </w:pPr>
            <w:r w:rsidRPr="00D627C0">
              <w:t xml:space="preserve">You have to give </w:t>
            </w:r>
            <w:r>
              <w:t xml:space="preserve">{{ other_party_in_case }} </w:t>
            </w:r>
            <w:r w:rsidRPr="00D627C0">
              <w:t xml:space="preserve">copies of everything you file in court plus the </w:t>
            </w:r>
            <w:r w:rsidRPr="00A92450">
              <w:rPr>
                <w:b/>
                <w:bCs/>
              </w:rPr>
              <w:t>Summons</w:t>
            </w:r>
            <w:r>
              <w:rPr>
                <w:b/>
                <w:bCs/>
              </w:rPr>
              <w:t xml:space="preserve"> </w:t>
            </w:r>
            <w:r w:rsidRPr="00102BF4">
              <w:t>and</w:t>
            </w:r>
            <w:r>
              <w:rPr>
                <w:b/>
                <w:bCs/>
              </w:rPr>
              <w:t xml:space="preserve"> the Standing Order</w:t>
            </w:r>
            <w:r w:rsidRPr="00D627C0">
              <w:t xml:space="preserve">. This is called “service.” There are special requirements about how to serve </w:t>
            </w:r>
            <w:r>
              <w:t xml:space="preserve">{{other_party_in_case}} </w:t>
            </w:r>
            <w:r w:rsidRPr="00D627C0">
              <w:t xml:space="preserve"> the forms that start the case</w:t>
            </w:r>
            <w:r>
              <w:t>:</w:t>
            </w:r>
          </w:p>
          <w:p w14:paraId="21E878F8" w14:textId="77777777" w:rsidR="006C3115" w:rsidRPr="00D627C0" w:rsidRDefault="006C3115" w:rsidP="001017CF">
            <w:pPr>
              <w:pStyle w:val="Body"/>
            </w:pPr>
            <w:r w:rsidRPr="00D627C0">
              <w:t>Choose how you want to serve the forms that start the case</w:t>
            </w:r>
            <w:r>
              <w:t>:</w:t>
            </w:r>
          </w:p>
          <w:p w14:paraId="6E758F58" w14:textId="77777777" w:rsidR="006C3115" w:rsidRPr="00D627C0" w:rsidRDefault="006C3115" w:rsidP="006C3115">
            <w:pPr>
              <w:pStyle w:val="ListParagraph"/>
              <w:numPr>
                <w:ilvl w:val="0"/>
                <w:numId w:val="3"/>
              </w:numPr>
              <w:ind w:left="405"/>
            </w:pPr>
            <w:r w:rsidRPr="00D627C0">
              <w:t xml:space="preserve">Certified Mail/Restricted Delivery/Return Receipt, </w:t>
            </w:r>
            <w:r>
              <w:rPr>
                <w:b/>
                <w:bCs/>
              </w:rPr>
              <w:t>or</w:t>
            </w:r>
          </w:p>
          <w:p w14:paraId="2F090739" w14:textId="77777777" w:rsidR="006C3115" w:rsidRPr="00D627C0" w:rsidRDefault="006C3115" w:rsidP="006C3115">
            <w:pPr>
              <w:pStyle w:val="ListParagraph"/>
              <w:numPr>
                <w:ilvl w:val="0"/>
                <w:numId w:val="3"/>
              </w:numPr>
              <w:ind w:left="405"/>
            </w:pPr>
            <w:r w:rsidRPr="00D627C0">
              <w:t>Hiring a Process Server</w:t>
            </w:r>
          </w:p>
          <w:p w14:paraId="0866F10C" w14:textId="77777777" w:rsidR="006C3115" w:rsidRPr="00D627C0" w:rsidRDefault="006C3115" w:rsidP="006C3115">
            <w:pPr>
              <w:pStyle w:val="Heading3"/>
              <w:outlineLvl w:val="2"/>
            </w:pPr>
            <w:r w:rsidRPr="00D627C0">
              <w:t>Certified Mail (less expensive – less than $10)</w:t>
            </w:r>
          </w:p>
          <w:p w14:paraId="703A1CF1" w14:textId="77777777" w:rsidR="006C3115" w:rsidRPr="00D627C0" w:rsidRDefault="006C3115" w:rsidP="006C3115">
            <w:pPr>
              <w:pStyle w:val="ListParagraph"/>
              <w:numPr>
                <w:ilvl w:val="0"/>
                <w:numId w:val="3"/>
              </w:numPr>
              <w:ind w:left="405"/>
            </w:pPr>
            <w:r w:rsidRPr="00D627C0">
              <w:t xml:space="preserve">Make sure you pay for certified mail, restricted delivery, and return receipt so that only </w:t>
            </w:r>
            <w:r>
              <w:t xml:space="preserve">{{other_party_in_case}} </w:t>
            </w:r>
            <w:r w:rsidRPr="00D627C0">
              <w:t>can sign for the mail and sends the green card back to you after signing it.</w:t>
            </w:r>
          </w:p>
          <w:p w14:paraId="0075439D" w14:textId="77777777" w:rsidR="006C3115" w:rsidRPr="00D627C0" w:rsidRDefault="006C3115" w:rsidP="006C3115">
            <w:pPr>
              <w:pStyle w:val="ListParagraph"/>
              <w:numPr>
                <w:ilvl w:val="0"/>
                <w:numId w:val="3"/>
              </w:numPr>
              <w:ind w:left="405"/>
            </w:pPr>
            <w:r w:rsidRPr="00D627C0">
              <w:t xml:space="preserve">Save the green card in case you need to show you served </w:t>
            </w:r>
            <w:r>
              <w:t>{{other_party_in_case}}</w:t>
            </w:r>
            <w:r w:rsidRPr="003E70C2">
              <w:t>.</w:t>
            </w:r>
          </w:p>
          <w:p w14:paraId="2DAF8D77" w14:textId="48114731" w:rsidR="006C3115" w:rsidRPr="00D627C0" w:rsidRDefault="006C3115" w:rsidP="001017CF">
            <w:pPr>
              <w:pStyle w:val="Body"/>
            </w:pPr>
            <w:r w:rsidRPr="00D627C0">
              <w:t xml:space="preserve">Read how to prepare the envelope and the certified mail postal forms in: </w:t>
            </w:r>
            <w:r w:rsidRPr="009A7C43">
              <w:rPr>
                <w:b/>
                <w:bCs/>
              </w:rPr>
              <w:t>How to Serve a Summons</w:t>
            </w:r>
            <w:r w:rsidRPr="00D627C0">
              <w:t xml:space="preserve">, </w:t>
            </w:r>
            <w:hyperlink r:id="rId89" w:history="1">
              <w:r w:rsidRPr="00D627C0">
                <w:rPr>
                  <w:rStyle w:val="Hyperlink"/>
                </w:rPr>
                <w:t>CIV-106</w:t>
              </w:r>
            </w:hyperlink>
            <w:r w:rsidRPr="00D627C0">
              <w:t>.</w:t>
            </w:r>
          </w:p>
          <w:p w14:paraId="42D2E73F" w14:textId="77777777" w:rsidR="006C3115" w:rsidRPr="00D627C0" w:rsidRDefault="006C3115" w:rsidP="006C3115">
            <w:pPr>
              <w:pStyle w:val="Heading3"/>
              <w:keepNext/>
              <w:keepLines/>
              <w:outlineLvl w:val="2"/>
            </w:pPr>
            <w:r w:rsidRPr="00D627C0">
              <w:t xml:space="preserve">Process Server: (more expensive – up to $65 in Alaska – but may be best if </w:t>
            </w:r>
            <w:r>
              <w:t>{{ other_party_in_case }}</w:t>
            </w:r>
            <w:r w:rsidRPr="00D627C0">
              <w:t xml:space="preserve"> </w:t>
            </w:r>
            <w:r>
              <w:t xml:space="preserve">will not </w:t>
            </w:r>
            <w:r w:rsidRPr="00D627C0">
              <w:t xml:space="preserve">sign for certified mail) </w:t>
            </w:r>
          </w:p>
          <w:p w14:paraId="2FFE3923" w14:textId="59E510CB" w:rsidR="006C3115" w:rsidRPr="00D627C0" w:rsidRDefault="006C3115" w:rsidP="006C3115">
            <w:pPr>
              <w:pStyle w:val="ListParagraph"/>
              <w:keepNext/>
              <w:keepLines/>
              <w:numPr>
                <w:ilvl w:val="0"/>
                <w:numId w:val="3"/>
              </w:numPr>
              <w:ind w:left="405"/>
            </w:pPr>
            <w:r w:rsidRPr="00D627C0">
              <w:t xml:space="preserve">Choose a process server and pay for their services. Find a </w:t>
            </w:r>
            <w:hyperlink r:id="rId90" w:history="1">
              <w:r w:rsidRPr="00D627C0">
                <w:rPr>
                  <w:rStyle w:val="Hyperlink"/>
                </w:rPr>
                <w:t>statewide list of authorized process servers</w:t>
              </w:r>
            </w:hyperlink>
            <w:r w:rsidRPr="00D627C0">
              <w:t>.</w:t>
            </w:r>
            <w:r>
              <w:t xml:space="preserve"> </w:t>
            </w:r>
            <w:r w:rsidRPr="00D627C0">
              <w:t xml:space="preserve">For process servers outside Alaska, contact the local court where </w:t>
            </w:r>
            <w:r w:rsidRPr="004D1CF6">
              <w:t xml:space="preserve">{{ other_party_in_case }} </w:t>
            </w:r>
            <w:r w:rsidRPr="00D627C0">
              <w:t>lives, or do internet research.</w:t>
            </w:r>
          </w:p>
          <w:p w14:paraId="46E2BC65" w14:textId="43C22E76" w:rsidR="006C3115" w:rsidRPr="00D627C0" w:rsidRDefault="006C3115" w:rsidP="006C3115">
            <w:pPr>
              <w:pStyle w:val="ListParagraph"/>
              <w:numPr>
                <w:ilvl w:val="0"/>
                <w:numId w:val="3"/>
              </w:numPr>
              <w:ind w:left="405"/>
            </w:pPr>
            <w:r w:rsidRPr="00D627C0">
              <w:t xml:space="preserve">Fill out the form </w:t>
            </w:r>
            <w:r w:rsidRPr="00DD4C7E">
              <w:rPr>
                <w:b/>
                <w:bCs/>
              </w:rPr>
              <w:t>Service Instructions</w:t>
            </w:r>
            <w:r w:rsidRPr="00D627C0">
              <w:t xml:space="preserve">, </w:t>
            </w:r>
            <w:hyperlink r:id="rId91" w:history="1">
              <w:r w:rsidRPr="00D627C0">
                <w:rPr>
                  <w:rStyle w:val="Hyperlink"/>
                </w:rPr>
                <w:t>CIV-615</w:t>
              </w:r>
            </w:hyperlink>
            <w:r w:rsidRPr="00D627C0">
              <w:t>.</w:t>
            </w:r>
            <w:r>
              <w:t xml:space="preserve"> </w:t>
            </w:r>
            <w:r w:rsidRPr="00D627C0">
              <w:t xml:space="preserve">Give this form to the process server so that when </w:t>
            </w:r>
            <w:r>
              <w:t>they</w:t>
            </w:r>
            <w:r w:rsidRPr="00D627C0">
              <w:t xml:space="preserve"> complete service, you will receive a </w:t>
            </w:r>
            <w:r w:rsidRPr="00DD4C7E">
              <w:rPr>
                <w:b/>
                <w:bCs/>
              </w:rPr>
              <w:t>Proof of Service</w:t>
            </w:r>
            <w:r w:rsidRPr="00D627C0">
              <w:t xml:space="preserve"> form.</w:t>
            </w:r>
          </w:p>
          <w:p w14:paraId="03624FE1" w14:textId="5F629159" w:rsidR="006C3115" w:rsidRPr="00D627C0" w:rsidRDefault="006C3115" w:rsidP="006C3115">
            <w:pPr>
              <w:pStyle w:val="ListParagraph"/>
              <w:numPr>
                <w:ilvl w:val="0"/>
                <w:numId w:val="3"/>
              </w:numPr>
              <w:ind w:left="405"/>
            </w:pPr>
            <w:r w:rsidRPr="00D627C0">
              <w:t xml:space="preserve">If you </w:t>
            </w:r>
            <w:r>
              <w:t>hire</w:t>
            </w:r>
            <w:r w:rsidRPr="00D627C0">
              <w:t xml:space="preserve"> a process service outside Alaska, give them the </w:t>
            </w:r>
            <w:r w:rsidRPr="00DD4C7E">
              <w:rPr>
                <w:b/>
                <w:bCs/>
              </w:rPr>
              <w:t>Return of Service, SHC</w:t>
            </w:r>
            <w:r w:rsidRPr="009A7C43">
              <w:rPr>
                <w:b/>
                <w:bCs/>
              </w:rPr>
              <w:t>-19</w:t>
            </w:r>
            <w:r>
              <w:rPr>
                <w:b/>
                <w:bCs/>
              </w:rPr>
              <w:t>3</w:t>
            </w:r>
            <w:r w:rsidRPr="00D627C0">
              <w:t xml:space="preserve"> </w:t>
            </w:r>
            <w:hyperlink r:id="rId92" w:history="1">
              <w:r w:rsidRPr="00D627C0">
                <w:rPr>
                  <w:rStyle w:val="Hyperlink"/>
                </w:rPr>
                <w:t>Word</w:t>
              </w:r>
            </w:hyperlink>
            <w:r w:rsidRPr="00D627C0">
              <w:t xml:space="preserve"> | </w:t>
            </w:r>
            <w:hyperlink r:id="rId93" w:history="1">
              <w:r w:rsidRPr="00D627C0">
                <w:rPr>
                  <w:rStyle w:val="Hyperlink"/>
                </w:rPr>
                <w:t>PDF</w:t>
              </w:r>
            </w:hyperlink>
            <w:r w:rsidRPr="00D627C0">
              <w:t>.</w:t>
            </w:r>
            <w:r>
              <w:t xml:space="preserve"> </w:t>
            </w:r>
            <w:r w:rsidRPr="00D627C0">
              <w:t>They will send it back to you after serving the Summons and Complaint.</w:t>
            </w:r>
          </w:p>
          <w:p w14:paraId="6D9F0E67" w14:textId="77777777" w:rsidR="006C3115" w:rsidRPr="00D627C0" w:rsidRDefault="006C3115" w:rsidP="006C3115">
            <w:pPr>
              <w:pStyle w:val="ListParagraph"/>
              <w:numPr>
                <w:ilvl w:val="0"/>
                <w:numId w:val="3"/>
              </w:numPr>
              <w:ind w:left="405"/>
            </w:pPr>
            <w:r w:rsidRPr="00D627C0">
              <w:t xml:space="preserve">Save the </w:t>
            </w:r>
            <w:r w:rsidRPr="00DD4C7E">
              <w:rPr>
                <w:b/>
                <w:bCs/>
              </w:rPr>
              <w:t>Proof of Service</w:t>
            </w:r>
            <w:r w:rsidRPr="00D627C0">
              <w:t xml:space="preserve"> or </w:t>
            </w:r>
            <w:r w:rsidRPr="00DD4C7E">
              <w:rPr>
                <w:b/>
                <w:bCs/>
              </w:rPr>
              <w:t>Return of Service</w:t>
            </w:r>
            <w:r w:rsidRPr="00D627C0">
              <w:t xml:space="preserve"> form in case you need to show you served </w:t>
            </w:r>
            <w:r>
              <w:t>{{ other_party_in_case }}</w:t>
            </w:r>
            <w:r w:rsidRPr="00D627C0">
              <w:t>.</w:t>
            </w:r>
          </w:p>
          <w:p w14:paraId="09F870F2" w14:textId="636EDAD9" w:rsidR="006C3115" w:rsidRDefault="006C3115" w:rsidP="006C3115">
            <w:pPr>
              <w:pStyle w:val="ListParagraph"/>
              <w:numPr>
                <w:ilvl w:val="0"/>
                <w:numId w:val="3"/>
              </w:numPr>
              <w:ind w:left="405"/>
            </w:pPr>
            <w:r w:rsidRPr="00D627C0">
              <w:t xml:space="preserve">You can read more about serving with a process server in: </w:t>
            </w:r>
            <w:r w:rsidRPr="00DD4C7E">
              <w:rPr>
                <w:b/>
                <w:bCs/>
              </w:rPr>
              <w:t>How to Serve a Summons</w:t>
            </w:r>
            <w:r w:rsidRPr="00D627C0">
              <w:t xml:space="preserve">, </w:t>
            </w:r>
            <w:hyperlink r:id="rId94" w:history="1">
              <w:r w:rsidRPr="00D627C0">
                <w:rPr>
                  <w:rStyle w:val="Hyperlink"/>
                </w:rPr>
                <w:t>CIV-106</w:t>
              </w:r>
            </w:hyperlink>
            <w:r w:rsidRPr="00D627C0">
              <w:t>.</w:t>
            </w:r>
          </w:p>
          <w:p w14:paraId="1B119A34" w14:textId="77777777" w:rsidR="006C3115" w:rsidRDefault="006C3115" w:rsidP="006C3115">
            <w:pPr>
              <w:pStyle w:val="Heading4"/>
              <w:outlineLvl w:val="3"/>
            </w:pPr>
            <w:r>
              <w:t>Note</w:t>
            </w:r>
          </w:p>
          <w:p w14:paraId="0D558FC4" w14:textId="77777777" w:rsidR="006C3115" w:rsidRDefault="006C3115" w:rsidP="006C3115">
            <w:pPr>
              <w:pStyle w:val="ExampleorImportantblock"/>
            </w:pPr>
            <w:r>
              <w:t xml:space="preserve">After the case has started, most documents can be served on {{ </w:t>
            </w:r>
            <w:r>
              <w:lastRenderedPageBreak/>
              <w:t>other_party_in_case }} through first class mail, hand delivery, or TrueFiling. If {{other_party_in_case}} has agreed to receive court documents by email, you can email them.</w:t>
            </w:r>
          </w:p>
          <w:p w14:paraId="267901A2" w14:textId="77777777" w:rsidR="006C3115" w:rsidRPr="00D627C0" w:rsidRDefault="006C3115" w:rsidP="006C3115">
            <w:pPr>
              <w:pStyle w:val="Heading3"/>
              <w:outlineLvl w:val="2"/>
            </w:pPr>
            <w:r w:rsidRPr="00D627C0">
              <w:t>Options if regular service does</w:t>
            </w:r>
            <w:r>
              <w:t xml:space="preserve"> </w:t>
            </w:r>
            <w:r w:rsidRPr="00D627C0">
              <w:t>n</w:t>
            </w:r>
            <w:r>
              <w:t>o</w:t>
            </w:r>
            <w:r w:rsidRPr="00D627C0">
              <w:t>t work</w:t>
            </w:r>
          </w:p>
          <w:p w14:paraId="0B407CDF" w14:textId="77777777" w:rsidR="006C3115" w:rsidRPr="00E1654F" w:rsidRDefault="006C3115" w:rsidP="001017CF">
            <w:pPr>
              <w:pStyle w:val="Body"/>
            </w:pPr>
            <w:r w:rsidRPr="00E1654F">
              <w:rPr>
                <w:b/>
                <w:bCs/>
              </w:rPr>
              <w:t xml:space="preserve">Alternate </w:t>
            </w:r>
            <w:r>
              <w:rPr>
                <w:b/>
                <w:bCs/>
              </w:rPr>
              <w:t>s</w:t>
            </w:r>
            <w:r w:rsidRPr="00E1654F">
              <w:rPr>
                <w:b/>
                <w:bCs/>
              </w:rPr>
              <w:t>ervice</w:t>
            </w:r>
          </w:p>
          <w:p w14:paraId="44032265" w14:textId="2ECE96AB" w:rsidR="006C3115" w:rsidRDefault="006C3115" w:rsidP="001017CF">
            <w:pPr>
              <w:pStyle w:val="Body"/>
            </w:pPr>
            <w:r w:rsidRPr="00D627C0">
              <w:t xml:space="preserve">If you cannot find </w:t>
            </w:r>
            <w:r w:rsidRPr="00807D2A">
              <w:t>{{ other_party_in_case }}</w:t>
            </w:r>
            <w:r w:rsidRPr="00D627C0">
              <w:t xml:space="preserve">, you may ask the court for permission to serve </w:t>
            </w:r>
            <w:r>
              <w:t>{{ other_party_in_case }}</w:t>
            </w:r>
            <w:r w:rsidRPr="00D627C0">
              <w:t xml:space="preserve"> in a different way. For example, you can ask to post on the court’s legal notice website, post to someone’s social media account, email, publish in a newspaper that </w:t>
            </w:r>
            <w:r w:rsidRPr="00807D2A">
              <w:t xml:space="preserve">{{ other_party_in_case }} </w:t>
            </w:r>
            <w:r w:rsidRPr="00D627C0">
              <w:t xml:space="preserve">reads or post at a shelter or some other location </w:t>
            </w:r>
            <w:r w:rsidRPr="00807D2A">
              <w:t xml:space="preserve">{{ other_party_in_case }} </w:t>
            </w:r>
            <w:r w:rsidRPr="00D627C0">
              <w:t>is known to frequent.</w:t>
            </w:r>
            <w:r>
              <w:t xml:space="preserve"> </w:t>
            </w:r>
            <w:r w:rsidRPr="00151681">
              <w:t xml:space="preserve">Read more </w:t>
            </w:r>
            <w:r>
              <w:t xml:space="preserve">about </w:t>
            </w:r>
            <w:hyperlink r:id="rId95" w:history="1">
              <w:r>
                <w:rPr>
                  <w:rStyle w:val="Hyperlink"/>
                </w:rPr>
                <w:t>alternate service</w:t>
              </w:r>
            </w:hyperlink>
            <w:r>
              <w:t>.</w:t>
            </w:r>
          </w:p>
          <w:p w14:paraId="474B5D0D" w14:textId="77777777" w:rsidR="006C3115" w:rsidRPr="00E1654F" w:rsidRDefault="006C3115" w:rsidP="001017CF">
            <w:pPr>
              <w:pStyle w:val="Body"/>
            </w:pPr>
            <w:r w:rsidRPr="00E1654F">
              <w:rPr>
                <w:b/>
                <w:bCs/>
              </w:rPr>
              <w:t xml:space="preserve">Special </w:t>
            </w:r>
            <w:r>
              <w:rPr>
                <w:b/>
                <w:bCs/>
              </w:rPr>
              <w:t>s</w:t>
            </w:r>
            <w:r w:rsidRPr="00E1654F">
              <w:rPr>
                <w:b/>
                <w:bCs/>
              </w:rPr>
              <w:t>ituations</w:t>
            </w:r>
          </w:p>
          <w:p w14:paraId="313D85D4" w14:textId="4676DDCF" w:rsidR="006C3115" w:rsidRPr="00D627C0" w:rsidRDefault="006C3115" w:rsidP="001017CF">
            <w:pPr>
              <w:pStyle w:val="Body"/>
            </w:pPr>
            <w:r w:rsidRPr="00151681">
              <w:t xml:space="preserve">Read </w:t>
            </w:r>
            <w:r>
              <w:t xml:space="preserve">more about </w:t>
            </w:r>
            <w:hyperlink r:id="rId96" w:anchor="11" w:history="1">
              <w:r w:rsidRPr="00D870C5">
                <w:rPr>
                  <w:rStyle w:val="Hyperlink"/>
                  <w:rFonts w:ascii="Arial" w:hAnsi="Arial" w:cs="Arial"/>
                </w:rPr>
                <w:t>special situations</w:t>
              </w:r>
            </w:hyperlink>
            <w:r>
              <w:rPr>
                <w:rStyle w:val="Hyperlink"/>
                <w:rFonts w:ascii="Arial" w:hAnsi="Arial" w:cs="Arial"/>
              </w:rPr>
              <w:t>,</w:t>
            </w:r>
            <w:r w:rsidRPr="00151681">
              <w:t xml:space="preserve"> </w:t>
            </w:r>
            <w:r w:rsidRPr="00D627C0">
              <w:t>like serving someone in a foreign country, the military or jail.</w:t>
            </w:r>
          </w:p>
          <w:p w14:paraId="2043E225" w14:textId="77777777" w:rsidR="006C3115" w:rsidRDefault="006C3115" w:rsidP="006C3115">
            <w:pPr>
              <w:pStyle w:val="Heading3"/>
              <w:outlineLvl w:val="2"/>
            </w:pPr>
            <w:r>
              <w:t>Links in this step</w:t>
            </w:r>
          </w:p>
          <w:p w14:paraId="67476DE5" w14:textId="5928372C" w:rsidR="006C3115" w:rsidRPr="0020544A" w:rsidRDefault="009D6927" w:rsidP="006C3115">
            <w:pPr>
              <w:pStyle w:val="Body"/>
              <w:rPr>
                <w:rStyle w:val="Hyperlink"/>
              </w:rPr>
            </w:pPr>
            <w:hyperlink r:id="rId97" w:history="1">
              <w:r w:rsidR="006C3115">
                <w:rPr>
                  <w:b/>
                </w:rPr>
                <w:t>How to Serve a Summons, CIV-106</w:t>
              </w:r>
            </w:hyperlink>
            <w:r w:rsidR="006C3115" w:rsidRPr="008C1873">
              <w:br/>
              <w:t>public.courts.alaska.gov/web/forms/docs/civ-106.pdf</w:t>
            </w:r>
          </w:p>
          <w:p w14:paraId="3A4FDCD5" w14:textId="76D97F2E" w:rsidR="006C3115" w:rsidRPr="008C1873" w:rsidRDefault="009D6927" w:rsidP="006C3115">
            <w:pPr>
              <w:pStyle w:val="Body"/>
            </w:pPr>
            <w:hyperlink r:id="rId98" w:history="1">
              <w:r w:rsidR="006C3115" w:rsidRPr="0020544A">
                <w:rPr>
                  <w:b/>
                </w:rPr>
                <w:t>statewide list of authorized process servers</w:t>
              </w:r>
            </w:hyperlink>
            <w:r w:rsidR="006C3115">
              <w:rPr>
                <w:rStyle w:val="Hyperlink"/>
              </w:rPr>
              <w:br/>
            </w:r>
            <w:r w:rsidR="006C3115" w:rsidRPr="008C1873">
              <w:t>public.courts.alaska.gov/web/trialcourts/docs/process-servers.pdf</w:t>
            </w:r>
          </w:p>
          <w:p w14:paraId="24D7ADC6" w14:textId="10F0ECA4" w:rsidR="006C3115" w:rsidRPr="0020544A" w:rsidRDefault="009D6927" w:rsidP="006C3115">
            <w:pPr>
              <w:pStyle w:val="Body"/>
              <w:rPr>
                <w:rStyle w:val="Hyperlink"/>
              </w:rPr>
            </w:pPr>
            <w:hyperlink r:id="rId99" w:history="1">
              <w:r w:rsidR="006C3115" w:rsidRPr="002343C8">
                <w:rPr>
                  <w:b/>
                </w:rPr>
                <w:t>Service Instructions, CIV-615</w:t>
              </w:r>
            </w:hyperlink>
            <w:r w:rsidR="006C3115">
              <w:rPr>
                <w:rStyle w:val="Hyperlink"/>
              </w:rPr>
              <w:br/>
            </w:r>
            <w:r w:rsidR="006C3115" w:rsidRPr="008C1873">
              <w:t>public.courts.alaska.gov/web/forms/docs/civ-615.pdf</w:t>
            </w:r>
          </w:p>
          <w:p w14:paraId="013248F8" w14:textId="4365D545" w:rsidR="006C3115" w:rsidRDefault="006C3115" w:rsidP="006C3115">
            <w:pPr>
              <w:pStyle w:val="Body"/>
              <w:rPr>
                <w:rStyle w:val="Hyperlink"/>
              </w:rPr>
            </w:pPr>
            <w:r w:rsidRPr="0020544A">
              <w:rPr>
                <w:b/>
              </w:rPr>
              <w:t>Return of Service</w:t>
            </w:r>
            <w:r>
              <w:t xml:space="preserve">, </w:t>
            </w:r>
            <w:r w:rsidRPr="0020544A">
              <w:rPr>
                <w:b/>
              </w:rPr>
              <w:t>SHC-194</w:t>
            </w:r>
            <w:r>
              <w:br/>
              <w:t xml:space="preserve">as a </w:t>
            </w:r>
            <w:hyperlink r:id="rId100" w:history="1">
              <w:r w:rsidRPr="008F3B73">
                <w:rPr>
                  <w:rStyle w:val="Hyperlink"/>
                </w:rPr>
                <w:t>Wor</w:t>
              </w:r>
              <w:r>
                <w:rPr>
                  <w:rStyle w:val="Hyperlink"/>
                </w:rPr>
                <w:t>d file</w:t>
              </w:r>
            </w:hyperlink>
            <w:r>
              <w:rPr>
                <w:rStyle w:val="Hyperlink"/>
              </w:rPr>
              <w:br/>
            </w:r>
            <w:r w:rsidRPr="0020544A">
              <w:t>courts.alaska.gov/shc/family/docs/shc-193.doc</w:t>
            </w:r>
            <w:r>
              <w:br/>
              <w:t>as a</w:t>
            </w:r>
            <w:r w:rsidRPr="008F3B73">
              <w:t xml:space="preserve"> </w:t>
            </w:r>
            <w:hyperlink r:id="rId101" w:history="1">
              <w:r w:rsidRPr="008F3B73">
                <w:rPr>
                  <w:rStyle w:val="Hyperlink"/>
                </w:rPr>
                <w:t>PD</w:t>
              </w:r>
              <w:r>
                <w:rPr>
                  <w:rStyle w:val="Hyperlink"/>
                </w:rPr>
                <w:t>F file</w:t>
              </w:r>
            </w:hyperlink>
            <w:r>
              <w:rPr>
                <w:rStyle w:val="Hyperlink"/>
              </w:rPr>
              <w:br/>
            </w:r>
            <w:r w:rsidRPr="0020544A">
              <w:rPr>
                <w:rStyle w:val="Hyperlink"/>
              </w:rPr>
              <w:t>courts.alaska.gov/shc/family/docs/shc-193n.pdf</w:t>
            </w:r>
          </w:p>
          <w:p w14:paraId="012602E0" w14:textId="34B39341" w:rsidR="006C3115" w:rsidRDefault="009D6927" w:rsidP="006C3115">
            <w:pPr>
              <w:pStyle w:val="Body"/>
            </w:pPr>
            <w:hyperlink r:id="rId102" w:history="1">
              <w:r w:rsidR="006C3115" w:rsidRPr="002D6128">
                <w:rPr>
                  <w:b/>
                  <w:bCs/>
                </w:rPr>
                <w:t>Instructions for Alternate Service</w:t>
              </w:r>
            </w:hyperlink>
            <w:r w:rsidR="006C3115">
              <w:br/>
            </w:r>
            <w:r w:rsidR="006C3115" w:rsidRPr="00151681">
              <w:t>courts.alaska.gov/shc/family/shc-184.htm</w:t>
            </w:r>
          </w:p>
          <w:p w14:paraId="77549864" w14:textId="682500A0" w:rsidR="005E24C5" w:rsidRPr="00A107DF" w:rsidRDefault="009D6927" w:rsidP="001017CF">
            <w:pPr>
              <w:pStyle w:val="Body"/>
            </w:pPr>
            <w:hyperlink r:id="rId103" w:anchor="11" w:history="1">
              <w:r w:rsidR="006C3115" w:rsidRPr="002D6128">
                <w:rPr>
                  <w:b/>
                  <w:bCs/>
                </w:rPr>
                <w:t>special situations</w:t>
              </w:r>
            </w:hyperlink>
            <w:r w:rsidR="006C3115">
              <w:br/>
            </w:r>
            <w:r w:rsidR="006C3115" w:rsidRPr="00151681">
              <w:t>courts.alaska.gov/shc/family/serve.htm#11</w:t>
            </w:r>
          </w:p>
        </w:tc>
      </w:tr>
      <w:tr w:rsidR="00590E3B" w14:paraId="735B06F1" w14:textId="77777777" w:rsidTr="00E70F3F">
        <w:trPr>
          <w:jc w:val="center"/>
        </w:trPr>
        <w:tc>
          <w:tcPr>
            <w:tcW w:w="2880" w:type="dxa"/>
            <w:tcMar>
              <w:top w:w="360" w:type="dxa"/>
              <w:left w:w="115" w:type="dxa"/>
              <w:right w:w="115" w:type="dxa"/>
            </w:tcMar>
          </w:tcPr>
          <w:p w14:paraId="30FB1010" w14:textId="22BD9CC7"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2AA41233" w14:textId="77777777" w:rsidR="00590E3B" w:rsidRDefault="00590E3B" w:rsidP="00590E3B">
            <w:pPr>
              <w:pStyle w:val="Body"/>
            </w:pPr>
          </w:p>
        </w:tc>
      </w:tr>
      <w:tr w:rsidR="00590E3B" w14:paraId="5BF3FED2" w14:textId="77777777" w:rsidTr="00E70F3F">
        <w:trPr>
          <w:jc w:val="center"/>
        </w:trPr>
        <w:tc>
          <w:tcPr>
            <w:tcW w:w="2880" w:type="dxa"/>
            <w:tcMar>
              <w:top w:w="360" w:type="dxa"/>
              <w:left w:w="115" w:type="dxa"/>
              <w:right w:w="115" w:type="dxa"/>
            </w:tcMar>
          </w:tcPr>
          <w:p w14:paraId="34EC3E50" w14:textId="62847F6F" w:rsidR="00590E3B" w:rsidRPr="00A50D37" w:rsidRDefault="00590E3B" w:rsidP="00590E3B">
            <w:pPr>
              <w:pStyle w:val="Body"/>
              <w:rPr>
                <w:shd w:val="clear" w:color="auto" w:fill="FFFFFF"/>
              </w:rPr>
            </w:pPr>
            <w:r w:rsidRPr="007A6EE8">
              <w:rPr>
                <w:color w:val="00B050"/>
              </w:rPr>
              <w:t>{%</w:t>
            </w:r>
            <w:r>
              <w:rPr>
                <w:color w:val="00B050"/>
              </w:rPr>
              <w:t xml:space="preserve">tr </w:t>
            </w:r>
            <w:r w:rsidRPr="007A6EE8">
              <w:rPr>
                <w:color w:val="00B050"/>
              </w:rPr>
              <w:t xml:space="preserve">if </w:t>
            </w:r>
            <w:r>
              <w:rPr>
                <w:color w:val="00B050"/>
              </w:rPr>
              <w:t>user_need == 'custody' and defined('which_forms')%}</w:t>
            </w:r>
          </w:p>
        </w:tc>
        <w:tc>
          <w:tcPr>
            <w:tcW w:w="7612" w:type="dxa"/>
            <w:tcMar>
              <w:top w:w="432" w:type="dxa"/>
              <w:left w:w="115" w:type="dxa"/>
              <w:right w:w="115" w:type="dxa"/>
            </w:tcMar>
          </w:tcPr>
          <w:p w14:paraId="661F5B07" w14:textId="77777777" w:rsidR="00590E3B" w:rsidRDefault="00590E3B" w:rsidP="00590E3B">
            <w:pPr>
              <w:pStyle w:val="Body"/>
            </w:pPr>
          </w:p>
        </w:tc>
      </w:tr>
      <w:tr w:rsidR="00590E3B" w14:paraId="331658F9" w14:textId="77777777" w:rsidTr="00E70F3F">
        <w:trPr>
          <w:jc w:val="center"/>
        </w:trPr>
        <w:tc>
          <w:tcPr>
            <w:tcW w:w="2880" w:type="dxa"/>
            <w:tcMar>
              <w:top w:w="360" w:type="dxa"/>
              <w:left w:w="115" w:type="dxa"/>
              <w:right w:w="115" w:type="dxa"/>
            </w:tcMar>
          </w:tcPr>
          <w:p w14:paraId="654AB3B7" w14:textId="6BD3799D" w:rsidR="00590E3B" w:rsidRPr="00A50D37" w:rsidRDefault="005426CF" w:rsidP="005E24C5">
            <w:pPr>
              <w:pStyle w:val="Heading2"/>
              <w:outlineLvl w:val="1"/>
              <w:rPr>
                <w:shd w:val="clear" w:color="auto" w:fill="FFFFFF"/>
              </w:rPr>
            </w:pPr>
            <w:r>
              <w:rPr>
                <w:shd w:val="clear" w:color="auto" w:fill="FFFFFF"/>
              </w:rP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12</w:t>
            </w:r>
            <w:r w:rsidRPr="00E11A90">
              <w:rPr>
                <w:rStyle w:val="NumChar"/>
              </w:rPr>
              <w:fldChar w:fldCharType="end"/>
            </w:r>
            <w:r>
              <w:rPr>
                <w:rStyle w:val="NumChar"/>
              </w:rPr>
              <w:t xml:space="preserve">: </w:t>
            </w:r>
            <w:r w:rsidRPr="000820AF">
              <w:rPr>
                <w:shd w:val="clear" w:color="auto" w:fill="FFFFFF"/>
              </w:rPr>
              <w:t>What to expect after you file your Complaint</w:t>
            </w:r>
          </w:p>
        </w:tc>
        <w:tc>
          <w:tcPr>
            <w:tcW w:w="7612" w:type="dxa"/>
            <w:tcMar>
              <w:top w:w="432" w:type="dxa"/>
              <w:left w:w="115" w:type="dxa"/>
              <w:right w:w="115" w:type="dxa"/>
            </w:tcMar>
          </w:tcPr>
          <w:p w14:paraId="66522E68" w14:textId="0D36E4EF" w:rsidR="005426CF" w:rsidRPr="004743B0" w:rsidRDefault="005426CF" w:rsidP="003F29D3">
            <w:pPr>
              <w:pStyle w:val="Body"/>
            </w:pPr>
            <w:r w:rsidRPr="003F29D3">
              <w:rPr>
                <w:color w:val="C00000"/>
              </w:rPr>
              <w:t xml:space="preserve">{% if user_need == 'custody' and </w:t>
            </w:r>
            <w:proofErr w:type="spellStart"/>
            <w:r w:rsidRPr="003F29D3">
              <w:rPr>
                <w:color w:val="C00000"/>
              </w:rPr>
              <w:t>alternate_service</w:t>
            </w:r>
            <w:proofErr w:type="spellEnd"/>
            <w:r w:rsidRPr="003F29D3">
              <w:rPr>
                <w:color w:val="C00000"/>
              </w:rPr>
              <w:t xml:space="preserve"> %}</w:t>
            </w:r>
            <w:r w:rsidRPr="004743B0">
              <w:t xml:space="preserve">Now you </w:t>
            </w:r>
            <w:proofErr w:type="spellStart"/>
            <w:r w:rsidRPr="004743B0">
              <w:t>wait.The</w:t>
            </w:r>
            <w:proofErr w:type="spellEnd"/>
            <w:r w:rsidRPr="004743B0">
              <w:t xml:space="preserve"> clerk will sign the </w:t>
            </w:r>
            <w:r w:rsidRPr="003F29D3">
              <w:rPr>
                <w:b/>
                <w:bCs/>
              </w:rPr>
              <w:t>Notice to Absent Defendant</w:t>
            </w:r>
            <w:r w:rsidRPr="004743B0">
              <w:t xml:space="preserve"> if the court finds you did enough to try to serve </w:t>
            </w:r>
            <w:r>
              <w:t>{{ other_party_in_case }}</w:t>
            </w:r>
            <w:r w:rsidRPr="004743B0">
              <w:t>.The court will then post the notice on the Alaska Court System's legal notice website for 4 weeks in a row.</w:t>
            </w:r>
          </w:p>
          <w:p w14:paraId="03B0DC71" w14:textId="02827412" w:rsidR="005426CF" w:rsidRPr="00DE6018" w:rsidRDefault="005426CF" w:rsidP="003F29D3">
            <w:pPr>
              <w:pStyle w:val="Body"/>
            </w:pP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you</w:t>
            </w:r>
            <w:r>
              <w:t xml:space="preserve"> </w:t>
            </w:r>
            <w:r w:rsidRPr="00DE6018">
              <w:t>must</w:t>
            </w:r>
            <w:r>
              <w:t xml:space="preserve"> </w:t>
            </w:r>
            <w:r w:rsidRPr="00DE6018">
              <w:t>send</w:t>
            </w:r>
            <w:r>
              <w:t xml:space="preserve"> </w:t>
            </w:r>
            <w:r w:rsidRPr="00DE6018">
              <w:t>a</w:t>
            </w:r>
            <w:r>
              <w:t xml:space="preserve"> </w:t>
            </w:r>
            <w:r w:rsidRPr="00DE6018">
              <w:t>copy</w:t>
            </w:r>
            <w:r>
              <w:t xml:space="preserve"> </w:t>
            </w:r>
            <w:r w:rsidRPr="00DE6018">
              <w:t>of</w:t>
            </w:r>
            <w:r>
              <w:t xml:space="preserve"> </w:t>
            </w:r>
            <w:r w:rsidRPr="00DE6018">
              <w:t>the</w:t>
            </w:r>
            <w:r>
              <w:t xml:space="preserve"> </w:t>
            </w:r>
            <w:r w:rsidRPr="003F29D3">
              <w:rPr>
                <w:b/>
              </w:rPr>
              <w:t xml:space="preserve">Notice and the Complaint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sidRPr="00DE6018">
              <w:t>to</w:t>
            </w:r>
            <w:r>
              <w:t xml:space="preserve"> </w:t>
            </w:r>
            <w:r w:rsidRPr="00DE6018">
              <w:t>your</w:t>
            </w:r>
            <w:r>
              <w:t xml:space="preserve"> </w:t>
            </w:r>
            <w:r w:rsidRPr="00DE6018">
              <w:t>spouse</w:t>
            </w:r>
            <w:r>
              <w:t xml:space="preserve"> </w:t>
            </w:r>
            <w:r w:rsidRPr="00DE6018">
              <w:t>at</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residence</w:t>
            </w:r>
            <w:r>
              <w:t xml:space="preserve"> </w:t>
            </w:r>
            <w:r w:rsidRPr="00DE6018">
              <w:t>or</w:t>
            </w:r>
            <w:r>
              <w:t xml:space="preserve"> </w:t>
            </w:r>
            <w:r w:rsidRPr="00DE6018">
              <w:t>workplace.</w:t>
            </w:r>
            <w:r>
              <w:t xml:space="preserve"> </w:t>
            </w:r>
            <w:r w:rsidRPr="00DE6018">
              <w:t>However,</w:t>
            </w:r>
            <w:r>
              <w:t xml:space="preserve"> </w:t>
            </w:r>
            <w:r w:rsidRPr="00DE6018">
              <w:t>if</w:t>
            </w:r>
            <w:r>
              <w:t xml:space="preserve"> </w:t>
            </w:r>
            <w:r w:rsidRPr="00DE6018">
              <w:t>you</w:t>
            </w:r>
            <w:r>
              <w:t xml:space="preserve"> </w:t>
            </w:r>
            <w:r w:rsidRPr="00DE6018">
              <w:t>have</w:t>
            </w:r>
            <w:r>
              <w:t xml:space="preserve"> </w:t>
            </w:r>
            <w:r w:rsidRPr="00DE6018">
              <w:t>already</w:t>
            </w:r>
            <w:r>
              <w:t xml:space="preserve"> </w:t>
            </w: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certified</w:t>
            </w:r>
            <w:r>
              <w:t xml:space="preserve"> </w:t>
            </w:r>
            <w:r w:rsidRPr="00DE6018">
              <w:t>mail,</w:t>
            </w:r>
            <w:r>
              <w:t xml:space="preserve"> </w:t>
            </w:r>
            <w:r w:rsidRPr="00DE6018">
              <w:t>then</w:t>
            </w:r>
            <w:r>
              <w:t xml:space="preserve"> </w:t>
            </w:r>
            <w:r w:rsidRPr="00DE6018">
              <w:t>before</w:t>
            </w:r>
            <w:r>
              <w:t xml:space="preserve"> </w:t>
            </w:r>
            <w:r w:rsidRPr="00DE6018">
              <w:t>the</w:t>
            </w:r>
            <w:r>
              <w:t xml:space="preserve"> </w:t>
            </w:r>
            <w:r w:rsidRPr="00DE6018">
              <w:t>last</w:t>
            </w:r>
            <w:r>
              <w:t xml:space="preserve"> </w:t>
            </w:r>
            <w:r w:rsidRPr="00DE6018">
              <w:t>week</w:t>
            </w:r>
            <w:r>
              <w:t xml:space="preserve"> </w:t>
            </w:r>
            <w:r w:rsidRPr="00DE6018">
              <w:t>of</w:t>
            </w:r>
            <w:r>
              <w:t xml:space="preserve"> </w:t>
            </w:r>
            <w:r w:rsidRPr="00DE6018">
              <w:t>posting,</w:t>
            </w:r>
            <w:r>
              <w:t xml:space="preserve"> </w:t>
            </w:r>
            <w:r w:rsidRPr="00DE6018">
              <w:t>just</w:t>
            </w:r>
            <w:r>
              <w:t xml:space="preserve"> </w:t>
            </w:r>
            <w:r w:rsidRPr="00DE6018">
              <w:t>send</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File:</w:t>
            </w:r>
          </w:p>
          <w:p w14:paraId="33059DD0" w14:textId="00648676" w:rsidR="005426CF" w:rsidRPr="00DE6018" w:rsidRDefault="005426CF" w:rsidP="003F29D3">
            <w:pPr>
              <w:pStyle w:val="ListParagraph"/>
              <w:numPr>
                <w:ilvl w:val="0"/>
                <w:numId w:val="3"/>
              </w:numPr>
              <w:ind w:left="402"/>
            </w:pPr>
            <w:r w:rsidRPr="005976EE">
              <w:rPr>
                <w:b/>
                <w:bCs/>
              </w:rPr>
              <w:t>Affidavit, SHC-1625</w:t>
            </w:r>
            <w:r>
              <w:t xml:space="preserve"> </w:t>
            </w:r>
            <w:hyperlink r:id="rId104" w:history="1">
              <w:r w:rsidRPr="00DE6018">
                <w:rPr>
                  <w:rStyle w:val="Hyperlink"/>
                </w:rPr>
                <w:t>Word</w:t>
              </w:r>
            </w:hyperlink>
            <w:r>
              <w:t xml:space="preserve"> </w:t>
            </w:r>
            <w:r w:rsidRPr="00DE6018">
              <w:t>|</w:t>
            </w:r>
            <w:r>
              <w:t xml:space="preserve"> </w:t>
            </w:r>
            <w:hyperlink r:id="rId105" w:history="1">
              <w:r w:rsidRPr="00DE6018">
                <w:rPr>
                  <w:rStyle w:val="Hyperlink"/>
                </w:rPr>
                <w:t>PDF</w:t>
              </w:r>
            </w:hyperlink>
            <w:r>
              <w:t xml:space="preserve"> </w:t>
            </w:r>
            <w:r w:rsidRPr="00DE6018">
              <w:t>(1</w:t>
            </w:r>
            <w:r>
              <w:t xml:space="preserve"> </w:t>
            </w:r>
            <w:r w:rsidRPr="00DE6018">
              <w:t>week</w:t>
            </w:r>
            <w:r>
              <w:t xml:space="preserve"> </w:t>
            </w:r>
            <w:r w:rsidRPr="00DE6018">
              <w:t>before</w:t>
            </w:r>
            <w:r>
              <w:t xml:space="preserve"> </w:t>
            </w:r>
            <w:r w:rsidRPr="00DE6018">
              <w:t>posting</w:t>
            </w:r>
            <w:r>
              <w:t xml:space="preserve"> </w:t>
            </w:r>
            <w:r w:rsidRPr="00DE6018">
              <w:t>ends</w:t>
            </w:r>
            <w:r>
              <w:t xml:space="preserve"> </w:t>
            </w:r>
            <w:r w:rsidRPr="00DE6018">
              <w:t>that</w:t>
            </w:r>
            <w:r>
              <w:t xml:space="preserve"> </w:t>
            </w:r>
            <w:r w:rsidRPr="00DE6018">
              <w:t>states</w:t>
            </w:r>
            <w:r>
              <w:t xml:space="preserve"> </w:t>
            </w:r>
            <w:r w:rsidRPr="00DE6018">
              <w:t>you):</w:t>
            </w:r>
          </w:p>
          <w:p w14:paraId="79840854" w14:textId="77777777" w:rsidR="005426CF" w:rsidRPr="00DE6018" w:rsidRDefault="005426CF" w:rsidP="003F29D3">
            <w:pPr>
              <w:pStyle w:val="ListParagraph"/>
              <w:numPr>
                <w:ilvl w:val="1"/>
                <w:numId w:val="3"/>
              </w:numPr>
              <w:ind w:left="762"/>
            </w:pPr>
            <w:r w:rsidRPr="00DE6018">
              <w:t>tried</w:t>
            </w:r>
            <w:r>
              <w:t xml:space="preserve"> </w:t>
            </w:r>
            <w:r w:rsidRPr="00DE6018">
              <w:t>to</w:t>
            </w:r>
            <w:r>
              <w:t xml:space="preserve"> </w:t>
            </w:r>
            <w:r w:rsidRPr="00DE6018">
              <w:t>serve</w:t>
            </w:r>
            <w:r>
              <w:t xml:space="preserve"> </w:t>
            </w:r>
            <w:r w:rsidRPr="00DE6018">
              <w:t>your</w:t>
            </w:r>
            <w:r>
              <w:t xml:space="preserve"> </w:t>
            </w:r>
            <w:r w:rsidRPr="00DE6018">
              <w:t>spouse</w:t>
            </w:r>
            <w:r>
              <w:t xml:space="preserve"> </w:t>
            </w:r>
            <w:r w:rsidRPr="00DE6018">
              <w:t>by</w:t>
            </w:r>
            <w:r>
              <w:t xml:space="preserve"> </w:t>
            </w:r>
            <w:r w:rsidRPr="00DE6018">
              <w:t>regular</w:t>
            </w:r>
            <w:r>
              <w:t xml:space="preserve"> </w:t>
            </w:r>
            <w:r w:rsidRPr="00DE6018">
              <w:t>first</w:t>
            </w:r>
            <w:r>
              <w:t xml:space="preserve"> </w:t>
            </w:r>
            <w:r w:rsidRPr="00DE6018">
              <w:t>class</w:t>
            </w:r>
            <w:r>
              <w:t xml:space="preserve"> </w:t>
            </w:r>
            <w:r w:rsidRPr="00DE6018">
              <w:t>mail</w:t>
            </w:r>
            <w:r>
              <w:t xml:space="preserve"> </w:t>
            </w:r>
            <w:r w:rsidRPr="00DE6018">
              <w:t>and</w:t>
            </w:r>
            <w:r>
              <w:t xml:space="preserve"> </w:t>
            </w:r>
            <w:r w:rsidRPr="00DE6018">
              <w:t>registered</w:t>
            </w:r>
            <w:r>
              <w:t xml:space="preserve"> </w:t>
            </w:r>
            <w:r w:rsidRPr="00DE6018">
              <w:t>or</w:t>
            </w:r>
            <w:r>
              <w:t xml:space="preserve"> </w:t>
            </w:r>
            <w:r w:rsidRPr="00DE6018">
              <w:t>certified</w:t>
            </w:r>
            <w:r>
              <w:t xml:space="preserve"> </w:t>
            </w:r>
            <w:r w:rsidRPr="00DE6018">
              <w:t>mail</w:t>
            </w:r>
            <w:r>
              <w:t xml:space="preserve"> </w:t>
            </w:r>
            <w:r>
              <w:rPr>
                <w:b/>
              </w:rPr>
              <w:t>or</w:t>
            </w:r>
          </w:p>
          <w:p w14:paraId="59408190" w14:textId="77777777" w:rsidR="005426CF" w:rsidRPr="00DE6018" w:rsidRDefault="005426CF" w:rsidP="003F29D3">
            <w:pPr>
              <w:pStyle w:val="ListParagraph"/>
              <w:numPr>
                <w:ilvl w:val="1"/>
                <w:numId w:val="3"/>
              </w:numPr>
              <w:ind w:left="762"/>
            </w:pPr>
            <w:r w:rsidRPr="00DE6018">
              <w:t>could</w:t>
            </w:r>
            <w:r>
              <w:t xml:space="preserve"> </w:t>
            </w:r>
            <w:r>
              <w:rPr>
                <w:b/>
              </w:rPr>
              <w:t>not</w:t>
            </w:r>
            <w:r>
              <w:t xml:space="preserve"> </w:t>
            </w:r>
            <w:r w:rsidRPr="00DE6018">
              <w:t>serve</w:t>
            </w:r>
            <w:r>
              <w:t xml:space="preserve"> </w:t>
            </w:r>
            <w:r w:rsidRPr="00DE6018">
              <w:t>by</w:t>
            </w:r>
            <w:r>
              <w:t xml:space="preserve"> </w:t>
            </w:r>
            <w:r w:rsidRPr="00DE6018">
              <w:t>mail</w:t>
            </w:r>
            <w:r>
              <w:t xml:space="preserve"> </w:t>
            </w:r>
            <w:r w:rsidRPr="00DE6018">
              <w:t>because</w:t>
            </w:r>
            <w:r>
              <w:t xml:space="preserve"> </w:t>
            </w:r>
            <w:r w:rsidRPr="00DE6018">
              <w:t>you</w:t>
            </w:r>
            <w:r>
              <w:t xml:space="preserve"> </w:t>
            </w:r>
            <w:r w:rsidRPr="00DE6018">
              <w:t>cannot</w:t>
            </w:r>
            <w:r>
              <w:t xml:space="preserve"> </w:t>
            </w:r>
            <w:r w:rsidRPr="00DE6018">
              <w:t>find</w:t>
            </w:r>
            <w:r>
              <w:t xml:space="preserve"> </w:t>
            </w:r>
            <w:r w:rsidRPr="00DE6018">
              <w:t>your</w:t>
            </w:r>
            <w:r>
              <w:t xml:space="preserve"> </w:t>
            </w:r>
            <w:r w:rsidRPr="00DE6018">
              <w:t>spouse's</w:t>
            </w:r>
            <w:r>
              <w:t xml:space="preserve"> </w:t>
            </w:r>
            <w:r w:rsidRPr="00DE6018">
              <w:t>last</w:t>
            </w:r>
            <w:r>
              <w:t xml:space="preserve"> </w:t>
            </w:r>
            <w:r w:rsidRPr="00DE6018">
              <w:t>known</w:t>
            </w:r>
            <w:r>
              <w:t xml:space="preserve"> </w:t>
            </w:r>
            <w:r w:rsidRPr="00DE6018">
              <w:t>mailing</w:t>
            </w:r>
            <w:r>
              <w:t xml:space="preserve"> </w:t>
            </w:r>
            <w:r w:rsidRPr="00DE6018">
              <w:t>address</w:t>
            </w:r>
          </w:p>
          <w:p w14:paraId="1AB765AE" w14:textId="0D1637FF" w:rsidR="005426CF" w:rsidRDefault="005426CF" w:rsidP="003F29D3">
            <w:pPr>
              <w:pStyle w:val="Body"/>
            </w:pPr>
            <w:r w:rsidRPr="00DE6018">
              <w:t>After</w:t>
            </w:r>
            <w:r>
              <w:t xml:space="preserve"> </w:t>
            </w:r>
            <w:r w:rsidRPr="00DE6018">
              <w:t>the</w:t>
            </w:r>
            <w:r>
              <w:t xml:space="preserve"> </w:t>
            </w:r>
            <w:r w:rsidRPr="00DE6018">
              <w:t>Notice</w:t>
            </w:r>
            <w:r>
              <w:t xml:space="preserve"> </w:t>
            </w:r>
            <w:r w:rsidRPr="00DE6018">
              <w:t>has</w:t>
            </w:r>
            <w:r>
              <w:t xml:space="preserve"> </w:t>
            </w:r>
            <w:r w:rsidRPr="00DE6018">
              <w:t>been</w:t>
            </w:r>
            <w:r>
              <w:t xml:space="preserve"> </w:t>
            </w:r>
            <w:r w:rsidRPr="00DE6018">
              <w:t>posted</w:t>
            </w:r>
            <w:r>
              <w:t xml:space="preserve"> </w:t>
            </w:r>
            <w:r w:rsidRPr="00DE6018">
              <w:t>on</w:t>
            </w:r>
            <w:r>
              <w:t xml:space="preserve"> </w:t>
            </w:r>
            <w:r w:rsidRPr="00DE6018">
              <w:t>the</w:t>
            </w:r>
            <w:r>
              <w:t xml:space="preserve"> </w:t>
            </w:r>
            <w:r w:rsidRPr="00DE6018">
              <w:t>legal</w:t>
            </w:r>
            <w:r>
              <w:t xml:space="preserve"> </w:t>
            </w:r>
            <w:r w:rsidRPr="00DE6018">
              <w:t>notice</w:t>
            </w:r>
            <w:r>
              <w:t xml:space="preserve"> </w:t>
            </w:r>
            <w:r w:rsidRPr="00DE6018">
              <w:t>website</w:t>
            </w:r>
            <w:r>
              <w:t xml:space="preserve"> </w:t>
            </w:r>
            <w:r w:rsidRPr="00DE6018">
              <w:t>for</w:t>
            </w:r>
            <w:r>
              <w:t xml:space="preserve"> </w:t>
            </w:r>
            <w:r w:rsidRPr="00DE6018">
              <w:t>4</w:t>
            </w:r>
            <w:r>
              <w:t xml:space="preserve"> </w:t>
            </w:r>
            <w:r w:rsidRPr="00DE6018">
              <w:t>weeks,</w:t>
            </w:r>
            <w:r>
              <w:t xml:space="preserve"> </w:t>
            </w:r>
            <w:r w:rsidRPr="00DE6018">
              <w:t>the</w:t>
            </w:r>
            <w:r>
              <w:t xml:space="preserve"> </w:t>
            </w:r>
            <w:r w:rsidRPr="00DE6018">
              <w:t>clerk</w:t>
            </w:r>
            <w:r>
              <w:t xml:space="preserve"> </w:t>
            </w:r>
            <w:r w:rsidRPr="00DE6018">
              <w:t>will</w:t>
            </w:r>
            <w:r>
              <w:t xml:space="preserve"> </w:t>
            </w:r>
            <w:r w:rsidRPr="00DE6018">
              <w:t>complete</w:t>
            </w:r>
            <w:r>
              <w:t xml:space="preserve"> </w:t>
            </w:r>
            <w:r w:rsidRPr="00DE6018">
              <w:t>a</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to</w:t>
            </w:r>
            <w:r>
              <w:t xml:space="preserve"> </w:t>
            </w:r>
            <w:r w:rsidRPr="00DE6018">
              <w:t>the</w:t>
            </w:r>
            <w:r>
              <w:t xml:space="preserve"> </w:t>
            </w:r>
            <w:r w:rsidRPr="00DE6018">
              <w:t>Alaska</w:t>
            </w:r>
            <w:r>
              <w:t xml:space="preserve"> </w:t>
            </w:r>
            <w:r w:rsidRPr="00DE6018">
              <w:t>Court</w:t>
            </w:r>
            <w:r>
              <w:t xml:space="preserve"> </w:t>
            </w:r>
            <w:r w:rsidRPr="00DE6018">
              <w:t>System’s</w:t>
            </w:r>
            <w:r>
              <w:t xml:space="preserve"> </w:t>
            </w:r>
            <w:r w:rsidRPr="00DE6018">
              <w:t>legal</w:t>
            </w:r>
            <w:r>
              <w:t xml:space="preserve"> </w:t>
            </w:r>
            <w:r w:rsidRPr="00DE6018">
              <w:t>notice</w:t>
            </w:r>
            <w:r>
              <w:t xml:space="preserve"> </w:t>
            </w:r>
            <w:r w:rsidRPr="00DE6018">
              <w:t>website.</w:t>
            </w:r>
            <w:r>
              <w:t xml:space="preserve"> </w:t>
            </w:r>
            <w:r w:rsidRPr="00DE6018">
              <w:t>The</w:t>
            </w:r>
            <w:r>
              <w:t xml:space="preserve"> </w:t>
            </w:r>
            <w:r w:rsidRPr="00DE6018">
              <w:t>court</w:t>
            </w:r>
            <w:r>
              <w:t xml:space="preserve"> </w:t>
            </w:r>
            <w:r w:rsidRPr="00DE6018">
              <w:t>will</w:t>
            </w:r>
            <w:r>
              <w:t xml:space="preserve"> </w:t>
            </w:r>
            <w:r w:rsidRPr="00DE6018">
              <w:t>put</w:t>
            </w:r>
            <w:r>
              <w:t xml:space="preserve"> </w:t>
            </w:r>
            <w:r w:rsidRPr="00DE6018">
              <w:t>the</w:t>
            </w:r>
            <w:r>
              <w:t xml:space="preserve"> </w:t>
            </w:r>
            <w:r w:rsidRPr="00DE6018">
              <w:t>certificate</w:t>
            </w:r>
            <w:r>
              <w:t xml:space="preserve"> </w:t>
            </w:r>
            <w:r w:rsidRPr="00DE6018">
              <w:t>of</w:t>
            </w:r>
            <w:r>
              <w:t xml:space="preserve"> </w:t>
            </w:r>
            <w:r w:rsidRPr="00DE6018">
              <w:t>service</w:t>
            </w:r>
            <w:r>
              <w:t xml:space="preserve"> </w:t>
            </w:r>
            <w:r w:rsidRPr="00DE6018">
              <w:t>of</w:t>
            </w:r>
            <w:r>
              <w:t xml:space="preserve"> </w:t>
            </w:r>
            <w:r w:rsidRPr="00DE6018">
              <w:t>posting</w:t>
            </w:r>
            <w:r>
              <w:t xml:space="preserve"> </w:t>
            </w:r>
            <w:r w:rsidRPr="00DE6018">
              <w:t>in</w:t>
            </w:r>
            <w:r>
              <w:t xml:space="preserve"> </w:t>
            </w:r>
            <w:r w:rsidRPr="00DE6018">
              <w:t>your</w:t>
            </w:r>
            <w:r>
              <w:t xml:space="preserve"> </w:t>
            </w:r>
            <w:r w:rsidRPr="00DE6018">
              <w:t>case</w:t>
            </w:r>
            <w:r>
              <w:t xml:space="preserve"> </w:t>
            </w:r>
            <w:r w:rsidRPr="00DE6018">
              <w:t>file</w:t>
            </w:r>
            <w:r>
              <w:t xml:space="preserve"> </w:t>
            </w:r>
            <w:r w:rsidRPr="00DE6018">
              <w:t>and</w:t>
            </w:r>
            <w:r>
              <w:t xml:space="preserve"> </w:t>
            </w:r>
            <w:r w:rsidRPr="00DE6018">
              <w:t>send</w:t>
            </w:r>
            <w:r>
              <w:t xml:space="preserve"> </w:t>
            </w:r>
            <w:r w:rsidRPr="00DE6018">
              <w:t>you</w:t>
            </w:r>
            <w:r>
              <w:t xml:space="preserve"> </w:t>
            </w:r>
            <w:r w:rsidRPr="00DE6018">
              <w:t>a</w:t>
            </w:r>
            <w:r>
              <w:t xml:space="preserve"> </w:t>
            </w:r>
            <w:r w:rsidRPr="00DE6018">
              <w:t>copy</w:t>
            </w:r>
            <w:r>
              <w:t xml:space="preserve"> </w:t>
            </w:r>
            <w:r w:rsidRPr="00DE6018">
              <w:t>in</w:t>
            </w:r>
            <w:r>
              <w:t xml:space="preserve"> </w:t>
            </w:r>
            <w:r w:rsidRPr="00DE6018">
              <w:t>the</w:t>
            </w:r>
            <w:r>
              <w:t xml:space="preserve"> </w:t>
            </w:r>
            <w:r w:rsidRPr="00DE6018">
              <w:t>mail.</w:t>
            </w:r>
            <w:r w:rsidR="005635C0" w:rsidRPr="00DB77BE">
              <w:rPr>
                <w:color w:val="C00000"/>
              </w:rPr>
              <w:t xml:space="preserve"> </w:t>
            </w:r>
            <w:r w:rsidR="005635C0" w:rsidRPr="00DB77BE">
              <w:rPr>
                <w:color w:val="C00000"/>
              </w:rPr>
              <w:t>{% endif %}</w:t>
            </w:r>
          </w:p>
          <w:p w14:paraId="08C47B10" w14:textId="7C9B694F" w:rsidR="005426CF" w:rsidRDefault="005426CF" w:rsidP="005426CF">
            <w:pPr>
              <w:pStyle w:val="Heading3"/>
              <w:outlineLvl w:val="2"/>
            </w:pPr>
            <w:r>
              <w:rPr>
                <w:color w:val="00B050"/>
              </w:rPr>
              <w:t xml:space="preserve">{% if </w:t>
            </w:r>
            <w:r>
              <w:rPr>
                <w:color w:val="7030A0"/>
              </w:rPr>
              <w:t>user_need == 'custody' and which_forms == 'agree'</w:t>
            </w:r>
            <w:r w:rsidR="006904BD">
              <w:rPr>
                <w:color w:val="7030A0"/>
              </w:rPr>
              <w:t xml:space="preserve"> </w:t>
            </w:r>
            <w:r w:rsidRPr="00B24C99">
              <w:rPr>
                <w:color w:val="00B050"/>
              </w:rPr>
              <w:t>%}</w:t>
            </w:r>
            <w:r>
              <w:t>The court will set a hearing</w:t>
            </w:r>
          </w:p>
          <w:p w14:paraId="0D418F25" w14:textId="6D5D3176" w:rsidR="006904BD" w:rsidRDefault="005426CF" w:rsidP="006904BD">
            <w:pPr>
              <w:pStyle w:val="Body"/>
              <w:rPr>
                <w:color w:val="auto"/>
              </w:rPr>
            </w:pPr>
            <w:r>
              <w:t>They will send you a notice with the date and time of the hearing.</w:t>
            </w:r>
            <w:r w:rsidRPr="00B114C4">
              <w:rPr>
                <w:color w:val="00B050"/>
              </w:rPr>
              <w:t>{% else %}</w:t>
            </w:r>
            <w:r w:rsidR="00D84C1C" w:rsidRPr="006123CC">
              <w:rPr>
                <w:color w:val="00B0F0"/>
              </w:rPr>
              <w:t>{% if</w:t>
            </w:r>
            <w:r w:rsidR="00D84C1C">
              <w:t xml:space="preserve"> </w:t>
            </w:r>
            <w:r w:rsidR="00D84C1C">
              <w:rPr>
                <w:color w:val="00B0F0"/>
              </w:rPr>
              <w:t xml:space="preserve">( user_need == 'divorce' and </w:t>
            </w:r>
            <w:r w:rsidR="00D84C1C" w:rsidRPr="006123CC">
              <w:rPr>
                <w:color w:val="9A7500"/>
              </w:rPr>
              <w:t>(</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agree_or_settle_kids</w:t>
            </w:r>
            <w:r w:rsidR="00D84C1C">
              <w:rPr>
                <w:color w:val="9A7500"/>
              </w:rPr>
              <w:t xml:space="preserve"> </w:t>
            </w:r>
            <w:r w:rsidR="00D84C1C" w:rsidRPr="003F0D09">
              <w:rPr>
                <w:color w:val="9A7500"/>
              </w:rPr>
              <w:t>==</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 xml:space="preserve">) </w:t>
            </w:r>
            <w:r w:rsidR="00D84C1C" w:rsidRPr="003F0D09">
              <w:rPr>
                <w:color w:val="9A7500"/>
              </w:rPr>
              <w:t>or</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minor_children</w:t>
            </w:r>
            <w:r w:rsidR="00D84C1C">
              <w:rPr>
                <w:color w:val="9A7500"/>
              </w:rPr>
              <w:t xml:space="preserve"> </w:t>
            </w:r>
            <w:r w:rsidR="00D84C1C" w:rsidRPr="003F0D09">
              <w:rPr>
                <w:color w:val="9A7500"/>
              </w:rPr>
              <w:t>and</w:t>
            </w:r>
            <w:r w:rsidR="00D84C1C">
              <w:rPr>
                <w:color w:val="9A7500"/>
              </w:rPr>
              <w:t xml:space="preserve"> </w:t>
            </w:r>
            <w:r w:rsidR="00D84C1C" w:rsidRPr="003F0D09">
              <w:rPr>
                <w:color w:val="9A7500"/>
              </w:rPr>
              <w:t>agree_or_settle</w:t>
            </w:r>
            <w:r w:rsidR="00D84C1C">
              <w:rPr>
                <w:color w:val="9A7500"/>
              </w:rPr>
              <w:t xml:space="preserve"> </w:t>
            </w:r>
            <w:r w:rsidR="00D84C1C" w:rsidRPr="003F0D09">
              <w:rPr>
                <w:color w:val="9A7500"/>
              </w:rPr>
              <w:t>=='do</w:t>
            </w:r>
            <w:r w:rsidR="00D84C1C">
              <w:rPr>
                <w:color w:val="9A7500"/>
              </w:rPr>
              <w:t xml:space="preserve"> </w:t>
            </w:r>
            <w:r w:rsidR="00D84C1C" w:rsidRPr="003F0D09">
              <w:rPr>
                <w:color w:val="9A7500"/>
              </w:rPr>
              <w:t>not</w:t>
            </w:r>
            <w:r w:rsidR="00D84C1C">
              <w:rPr>
                <w:color w:val="9A7500"/>
              </w:rPr>
              <w:t xml:space="preserve"> </w:t>
            </w:r>
            <w:r w:rsidR="00D84C1C" w:rsidRPr="003F0D09">
              <w:rPr>
                <w:color w:val="9A7500"/>
              </w:rPr>
              <w:t>know'</w:t>
            </w:r>
            <w:r w:rsidR="00D84C1C">
              <w:rPr>
                <w:color w:val="9A7500"/>
              </w:rPr>
              <w:t>)</w:t>
            </w:r>
            <w:r w:rsidR="00D84C1C">
              <w:rPr>
                <w:color w:val="00B0F0"/>
              </w:rPr>
              <w:t xml:space="preserve">) or (user_need == 'custody' and </w:t>
            </w:r>
            <w:r w:rsidR="00D84C1C" w:rsidRPr="006123CC">
              <w:rPr>
                <w:color w:val="00B0F0"/>
              </w:rPr>
              <w:t>which_forms</w:t>
            </w:r>
            <w:r w:rsidR="00D84C1C">
              <w:rPr>
                <w:color w:val="00B0F0"/>
              </w:rPr>
              <w:t xml:space="preserve"> == 'both')</w:t>
            </w:r>
            <w:r w:rsidR="00D84C1C">
              <w:rPr>
                <w:color w:val="9A7500"/>
              </w:rPr>
              <w:t xml:space="preserve"> </w:t>
            </w:r>
            <w:r w:rsidR="00D84C1C" w:rsidRPr="006123CC">
              <w:rPr>
                <w:color w:val="00B0F0"/>
              </w:rPr>
              <w:t>%}</w:t>
            </w:r>
            <w:r w:rsidR="006904BD" w:rsidRPr="006902EE">
              <w:rPr>
                <w:color w:val="auto"/>
              </w:rPr>
              <w:t>If</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do</w:t>
            </w:r>
            <w:r w:rsidR="006904BD">
              <w:rPr>
                <w:color w:val="auto"/>
              </w:rPr>
              <w:t xml:space="preserve"> </w:t>
            </w:r>
            <w:r w:rsidR="006904BD" w:rsidRPr="006902EE">
              <w:rPr>
                <w:color w:val="auto"/>
              </w:rPr>
              <w:t>not</w:t>
            </w:r>
            <w:r w:rsidR="006904BD">
              <w:rPr>
                <w:color w:val="auto"/>
              </w:rPr>
              <w:t xml:space="preserve"> </w:t>
            </w:r>
            <w:r w:rsidR="006904BD" w:rsidRPr="006902EE">
              <w:rPr>
                <w:color w:val="auto"/>
              </w:rPr>
              <w:t>agree</w:t>
            </w:r>
            <w:r w:rsidR="006904BD">
              <w:rPr>
                <w:color w:val="auto"/>
              </w:rPr>
              <w:t xml:space="preserve"> </w:t>
            </w:r>
            <w:r w:rsidR="006904BD" w:rsidRPr="006902EE">
              <w:rPr>
                <w:color w:val="auto"/>
              </w:rPr>
              <w:t>about</w:t>
            </w:r>
            <w:r w:rsidR="006904BD">
              <w:rPr>
                <w:color w:val="auto"/>
              </w:rPr>
              <w:t xml:space="preserve"> </w:t>
            </w:r>
            <w:r w:rsidR="006904BD" w:rsidRPr="006902EE">
              <w:rPr>
                <w:color w:val="auto"/>
              </w:rPr>
              <w:t>all</w:t>
            </w:r>
            <w:r w:rsidR="006904BD">
              <w:rPr>
                <w:color w:val="auto"/>
              </w:rPr>
              <w:t xml:space="preserve"> </w:t>
            </w:r>
            <w:r w:rsidR="006904BD" w:rsidRPr="006902EE">
              <w:rPr>
                <w:color w:val="auto"/>
              </w:rPr>
              <w:t>the</w:t>
            </w:r>
            <w:r w:rsidR="006904BD">
              <w:rPr>
                <w:color w:val="auto"/>
              </w:rPr>
              <w:t xml:space="preserve"> </w:t>
            </w:r>
            <w:r w:rsidR="006904BD" w:rsidRPr="006902EE">
              <w:rPr>
                <w:color w:val="auto"/>
              </w:rPr>
              <w:t>issues</w:t>
            </w:r>
            <w:r w:rsidR="006904BD">
              <w:rPr>
                <w:color w:val="auto"/>
              </w:rPr>
              <w:t xml:space="preserve"> </w:t>
            </w:r>
            <w:r w:rsidR="006904BD" w:rsidRPr="006902EE">
              <w:rPr>
                <w:color w:val="auto"/>
              </w:rPr>
              <w:t>in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case</w:t>
            </w:r>
            <w:r w:rsidR="006904BD">
              <w:rPr>
                <w:color w:val="auto"/>
              </w:rPr>
              <w:t xml:space="preserve"> </w:t>
            </w:r>
            <w:r w:rsidR="006904BD" w:rsidRPr="006902EE">
              <w:rPr>
                <w:color w:val="auto"/>
              </w:rPr>
              <w:t>and</w:t>
            </w:r>
            <w:r w:rsidR="006904BD">
              <w:rPr>
                <w:color w:val="auto"/>
              </w:rPr>
              <w:t xml:space="preserve"> </w:t>
            </w:r>
            <w:r w:rsidR="006904BD" w:rsidRPr="006902EE">
              <w:rPr>
                <w:color w:val="auto"/>
              </w:rPr>
              <w:t>you</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w:t>
            </w:r>
            <w:r w:rsidR="006904BD">
              <w:rPr>
                <w:color w:val="auto"/>
              </w:rPr>
              <w:t xml:space="preserve"> </w:t>
            </w:r>
            <w:r w:rsidR="006904BD" w:rsidRPr="006902EE">
              <w:rPr>
                <w:color w:val="auto"/>
              </w:rPr>
              <w:t>complaint</w:t>
            </w:r>
            <w:r w:rsidR="006904BD">
              <w:rPr>
                <w:color w:val="auto"/>
              </w:rPr>
              <w:t xml:space="preserve"> </w:t>
            </w:r>
            <w:r w:rsidR="006904BD" w:rsidRPr="006902EE">
              <w:rPr>
                <w:color w:val="auto"/>
              </w:rPr>
              <w:t>on</w:t>
            </w:r>
            <w:r w:rsidR="006904BD">
              <w:rPr>
                <w:color w:val="auto"/>
              </w:rPr>
              <w:t xml:space="preserve"> </w:t>
            </w:r>
            <w:r w:rsidR="006904BD" w:rsidRPr="006902EE">
              <w:rPr>
                <w:color w:val="auto"/>
              </w:rPr>
              <w:t>your</w:t>
            </w:r>
            <w:r w:rsidR="006904BD">
              <w:rPr>
                <w:color w:val="auto"/>
              </w:rPr>
              <w:t xml:space="preserve"> </w:t>
            </w:r>
            <w:r w:rsidR="006904BD" w:rsidRPr="006902EE">
              <w:rPr>
                <w:color w:val="auto"/>
              </w:rPr>
              <w:t>own,</w:t>
            </w:r>
            <w:r w:rsidR="006904BD">
              <w:rPr>
                <w:color w:val="auto"/>
              </w:rPr>
              <w:t xml:space="preserve"> </w:t>
            </w:r>
            <w:r w:rsidR="006904BD" w:rsidRPr="006902EE">
              <w:rPr>
                <w:color w:val="auto"/>
              </w:rPr>
              <w:t>{{</w:t>
            </w:r>
            <w:r w:rsidR="006904BD">
              <w:rPr>
                <w:color w:val="auto"/>
              </w:rPr>
              <w:t xml:space="preserve"> </w:t>
            </w:r>
            <w:r w:rsidR="006904BD" w:rsidRPr="006902EE">
              <w:rPr>
                <w:color w:val="auto"/>
              </w:rPr>
              <w:t>other_party_in_case</w:t>
            </w:r>
            <w:r w:rsidR="006904BD">
              <w:rPr>
                <w:color w:val="auto"/>
              </w:rPr>
              <w:t xml:space="preserve"> </w:t>
            </w:r>
            <w:r w:rsidR="006904BD" w:rsidRPr="006902EE">
              <w:rPr>
                <w:color w:val="auto"/>
              </w:rPr>
              <w:t>}}</w:t>
            </w:r>
            <w:r w:rsidR="006904BD">
              <w:rPr>
                <w:color w:val="auto"/>
              </w:rPr>
              <w:t xml:space="preserve"> </w:t>
            </w:r>
            <w:r w:rsidR="006904BD" w:rsidRPr="006902EE">
              <w:rPr>
                <w:color w:val="auto"/>
              </w:rPr>
              <w:t>may</w:t>
            </w:r>
            <w:r w:rsidR="006904BD">
              <w:rPr>
                <w:color w:val="auto"/>
              </w:rPr>
              <w:t xml:space="preserve"> </w:t>
            </w:r>
            <w:r w:rsidR="006904BD" w:rsidRPr="006902EE">
              <w:rPr>
                <w:color w:val="auto"/>
              </w:rPr>
              <w:t>file</w:t>
            </w:r>
            <w:r w:rsidR="006904BD">
              <w:rPr>
                <w:color w:val="auto"/>
              </w:rPr>
              <w:t xml:space="preserve"> </w:t>
            </w:r>
            <w:r w:rsidR="006904BD" w:rsidRPr="006902EE">
              <w:rPr>
                <w:color w:val="auto"/>
              </w:rPr>
              <w:t>an</w:t>
            </w:r>
            <w:r w:rsidR="006904BD">
              <w:rPr>
                <w:color w:val="auto"/>
              </w:rPr>
              <w:t xml:space="preserve"> </w:t>
            </w:r>
            <w:r w:rsidR="006904BD" w:rsidRPr="006902EE">
              <w:rPr>
                <w:color w:val="auto"/>
              </w:rPr>
              <w:t>Answe</w:t>
            </w:r>
            <w:r w:rsidR="006904BD">
              <w:rPr>
                <w:color w:val="auto"/>
              </w:rPr>
              <w:t>r.</w:t>
            </w:r>
          </w:p>
          <w:p w14:paraId="271D34C4" w14:textId="77777777" w:rsidR="006904BD" w:rsidRDefault="006904BD" w:rsidP="006904BD">
            <w:pPr>
              <w:pStyle w:val="Heading3"/>
              <w:outlineLvl w:val="2"/>
            </w:pPr>
            <w:r w:rsidRPr="00D84C1C">
              <w:rPr>
                <w:color w:val="00B0F0"/>
              </w:rPr>
              <w:t>{% else %}</w:t>
            </w:r>
            <w:r>
              <w:t>{{ capitalize(other_party_in_case) }} may file an Answer</w:t>
            </w:r>
            <w:r w:rsidRPr="00D84C1C">
              <w:rPr>
                <w:color w:val="00B0F0"/>
              </w:rPr>
              <w:t>{% endif %}</w:t>
            </w:r>
          </w:p>
          <w:p w14:paraId="267E1121" w14:textId="77777777" w:rsidR="006904BD" w:rsidRDefault="006904BD" w:rsidP="006904BD">
            <w:pPr>
              <w:pStyle w:val="Body"/>
            </w:pPr>
            <w:r>
              <w:t>{{ capitalize(other_party_in_case) }} has 20 days to file an Answer with the court and send you a copy.</w:t>
            </w:r>
          </w:p>
          <w:p w14:paraId="4D63F53B" w14:textId="77777777" w:rsidR="006904BD" w:rsidRDefault="006904BD" w:rsidP="006904BD">
            <w:pPr>
              <w:pStyle w:val="Body"/>
            </w:pPr>
            <w:r>
              <w:t>{{ capitalize(other_party_in_case) }}'s Answer is their response to what you put in your Complaint.</w:t>
            </w:r>
          </w:p>
          <w:p w14:paraId="0EC3B4E6" w14:textId="77777777" w:rsidR="006904BD" w:rsidRDefault="006904BD" w:rsidP="006904BD">
            <w:pPr>
              <w:pStyle w:val="Heading3"/>
              <w:outlineLvl w:val="2"/>
            </w:pPr>
            <w:r>
              <w:t xml:space="preserve">If </w:t>
            </w:r>
            <w:r w:rsidRPr="006902EE">
              <w:rPr>
                <w:color w:val="auto"/>
              </w:rPr>
              <w:t>{{ other_party_in_case }}</w:t>
            </w:r>
            <w:r>
              <w:t xml:space="preserve"> does not file an Answer </w:t>
            </w:r>
            <w:r>
              <w:lastRenderedPageBreak/>
              <w:t>in 20 days, you can ask for a default judgment</w:t>
            </w:r>
          </w:p>
          <w:p w14:paraId="04FF9494" w14:textId="77777777" w:rsidR="006904BD" w:rsidRPr="00CC0CCA" w:rsidRDefault="006904BD" w:rsidP="006904BD">
            <w:pPr>
              <w:pStyle w:val="Body"/>
              <w:rPr>
                <w:color w:val="auto"/>
              </w:rPr>
            </w:pPr>
            <w:r>
              <w:t>A default judgment is when the court decides your case without hearing from {{ other_party_in_case }}.</w:t>
            </w:r>
            <w:r w:rsidRPr="000820AF">
              <w:rPr>
                <w:color w:val="FFC000"/>
              </w:rPr>
              <w:t>{%</w:t>
            </w:r>
            <w:r>
              <w:rPr>
                <w:color w:val="FFC000"/>
              </w:rPr>
              <w:t xml:space="preserve"> </w:t>
            </w:r>
            <w:r w:rsidRPr="000820AF">
              <w:rPr>
                <w:color w:val="FFC000"/>
              </w:rPr>
              <w:t>if</w:t>
            </w:r>
            <w:r>
              <w:rPr>
                <w:color w:val="FFC000"/>
              </w:rPr>
              <w:t xml:space="preserve"> </w:t>
            </w:r>
            <w:r w:rsidRPr="000820AF">
              <w:rPr>
                <w:color w:val="FFC000"/>
              </w:rPr>
              <w:t>not</w:t>
            </w:r>
            <w:r>
              <w:rPr>
                <w:color w:val="FFC000"/>
              </w:rPr>
              <w:t xml:space="preserve"> </w:t>
            </w:r>
            <w:r w:rsidRPr="000820AF">
              <w:rPr>
                <w:color w:val="FFC000"/>
              </w:rPr>
              <w:t>default_info</w:t>
            </w:r>
            <w:r>
              <w:rPr>
                <w:color w:val="FFC000"/>
              </w:rPr>
              <w:t xml:space="preserve"> </w:t>
            </w:r>
            <w:r w:rsidRPr="000820AF">
              <w:rPr>
                <w:color w:val="FFC000"/>
              </w:rPr>
              <w:t>%}</w:t>
            </w:r>
            <w:bookmarkStart w:id="0" w:name="_GoBack"/>
          </w:p>
          <w:bookmarkEnd w:id="0"/>
          <w:p w14:paraId="5BF3AE02" w14:textId="50C3EADA" w:rsidR="006904BD" w:rsidRDefault="006904BD" w:rsidP="006904BD">
            <w:pPr>
              <w:pStyle w:val="Body"/>
            </w:pPr>
            <w:r>
              <w:t xml:space="preserve">Read </w:t>
            </w:r>
            <w:hyperlink r:id="rId106" w:history="1">
              <w:r w:rsidRPr="00103852">
                <w:t>Filing</w:t>
              </w:r>
              <w:r>
                <w:t xml:space="preserve"> </w:t>
              </w:r>
              <w:r w:rsidRPr="00103852">
                <w:t>for</w:t>
              </w:r>
              <w:r>
                <w:t xml:space="preserve"> </w:t>
              </w:r>
              <w:r w:rsidRPr="00103852">
                <w:t>Default</w:t>
              </w:r>
              <w:r>
                <w:t xml:space="preserve"> </w:t>
              </w:r>
              <w:r w:rsidRPr="00103852">
                <w:t>in</w:t>
              </w:r>
              <w:r>
                <w:t xml:space="preserve"> </w:t>
              </w:r>
              <w:r w:rsidRPr="00103852">
                <w:t>Divorce</w:t>
              </w:r>
              <w:r>
                <w:t xml:space="preserve"> </w:t>
              </w:r>
              <w:r w:rsidRPr="00103852">
                <w:t>and</w:t>
              </w:r>
              <w:r>
                <w:t xml:space="preserve"> </w:t>
              </w:r>
              <w:r w:rsidRPr="00103852">
                <w:t>Custody</w:t>
              </w:r>
              <w:r>
                <w:t xml:space="preserve"> </w:t>
              </w:r>
              <w:r w:rsidRPr="00103852">
                <w:t>Cases</w:t>
              </w:r>
            </w:hyperlink>
            <w:r>
              <w:t>.</w:t>
            </w:r>
            <w:r w:rsidRPr="000820AF">
              <w:rPr>
                <w:color w:val="FFC000"/>
              </w:rPr>
              <w:t>{%</w:t>
            </w:r>
            <w:r>
              <w:rPr>
                <w:color w:val="FFC000"/>
              </w:rPr>
              <w:t xml:space="preserve"> </w:t>
            </w:r>
            <w:r w:rsidRPr="000820AF">
              <w:rPr>
                <w:color w:val="FFC000"/>
              </w:rPr>
              <w:t>else</w:t>
            </w:r>
            <w:r>
              <w:rPr>
                <w:color w:val="FFC000"/>
              </w:rPr>
              <w:t xml:space="preserve"> </w:t>
            </w:r>
            <w:r w:rsidRPr="000820AF">
              <w:rPr>
                <w:color w:val="FFC000"/>
              </w:rPr>
              <w:t>%}</w:t>
            </w:r>
            <w:r>
              <w:t xml:space="preserve">See </w:t>
            </w:r>
            <w:r w:rsidR="00771EA2">
              <w:t xml:space="preserve">Step </w:t>
            </w:r>
            <w:r w:rsidR="00771EA2">
              <w:fldChar w:fldCharType="begin"/>
            </w:r>
            <w:r w:rsidR="00771EA2">
              <w:instrText xml:space="preserve"> REF default \h </w:instrText>
            </w:r>
            <w:r w:rsidR="00771EA2">
              <w:fldChar w:fldCharType="separate"/>
            </w:r>
            <w:r w:rsidR="00771EA2">
              <w:rPr>
                <w:noProof/>
                <w:shd w:val="clear" w:color="auto" w:fill="FFFFFF"/>
              </w:rPr>
              <w:t>15</w:t>
            </w:r>
            <w:r w:rsidR="00771EA2">
              <w:fldChar w:fldCharType="end"/>
            </w:r>
            <w:r>
              <w:fldChar w:fldCharType="begin"/>
            </w:r>
            <w:r>
              <w:instrText xml:space="preserve"> REF default \h </w:instrText>
            </w:r>
            <w:r>
              <w:fldChar w:fldCharType="end"/>
            </w:r>
            <w:r>
              <w:t>: File for default if {{ other_party_in_case }} does not respond within 20 days.</w:t>
            </w:r>
            <w:r w:rsidRPr="004515D4">
              <w:rPr>
                <w:color w:val="FFC000"/>
              </w:rPr>
              <w:t>{%</w:t>
            </w:r>
            <w:r>
              <w:rPr>
                <w:color w:val="FFC000"/>
              </w:rPr>
              <w:t xml:space="preserve"> </w:t>
            </w:r>
            <w:r w:rsidRPr="004515D4">
              <w:rPr>
                <w:color w:val="FFC000"/>
              </w:rPr>
              <w:t>endif</w:t>
            </w:r>
            <w:r>
              <w:rPr>
                <w:color w:val="FFC000"/>
              </w:rPr>
              <w:t xml:space="preserve"> </w:t>
            </w:r>
            <w:r w:rsidRPr="004515D4">
              <w:rPr>
                <w:color w:val="FFC000"/>
              </w:rPr>
              <w:t>%}</w:t>
            </w:r>
          </w:p>
          <w:p w14:paraId="2E675E11" w14:textId="77777777" w:rsidR="006904BD" w:rsidRPr="00B427FB" w:rsidRDefault="006904BD" w:rsidP="006904BD">
            <w:pPr>
              <w:pStyle w:val="Body"/>
              <w:rPr>
                <w:color w:val="auto"/>
              </w:rPr>
            </w:pPr>
            <w:r>
              <w:t>If {{ other_party_in_case }} does not file an Answer and you do nothing, the court will close your case after 120 days.</w:t>
            </w:r>
          </w:p>
          <w:p w14:paraId="4E9075C3" w14:textId="77777777" w:rsidR="006904BD" w:rsidRDefault="006904BD" w:rsidP="006904BD">
            <w:pPr>
              <w:pStyle w:val="Heading3"/>
              <w:outlineLvl w:val="2"/>
            </w:pPr>
            <w:r>
              <w:t xml:space="preserve">The court will set a hearing and send you a notice with the date and </w:t>
            </w:r>
            <w:commentRangeStart w:id="1"/>
            <w:r>
              <w:t>time</w:t>
            </w:r>
            <w:commentRangeEnd w:id="1"/>
            <w:r>
              <w:rPr>
                <w:rStyle w:val="CommentReference"/>
                <w:rFonts w:ascii="Arial" w:eastAsia="Arial" w:hAnsi="Arial" w:cs="Arial"/>
                <w:color w:val="auto"/>
                <w:spacing w:val="0"/>
              </w:rPr>
              <w:commentReference w:id="1"/>
            </w:r>
          </w:p>
          <w:p w14:paraId="17028D8A" w14:textId="49BCF2FC" w:rsidR="006904BD" w:rsidRDefault="006904BD" w:rsidP="006904BD">
            <w:pPr>
              <w:pStyle w:val="Body"/>
            </w:pPr>
            <w:r w:rsidRPr="005810C6">
              <w:rPr>
                <w:color w:val="FFC000"/>
              </w:rPr>
              <w:t>{%</w:t>
            </w:r>
            <w:r>
              <w:rPr>
                <w:color w:val="FFC000"/>
              </w:rPr>
              <w:t xml:space="preserve"> </w:t>
            </w:r>
            <w:r w:rsidRPr="005810C6">
              <w:rPr>
                <w:color w:val="FFC000"/>
              </w:rPr>
              <w:t>if</w:t>
            </w:r>
            <w:r>
              <w:rPr>
                <w:color w:val="FFC000"/>
              </w:rPr>
              <w:t xml:space="preserve"> </w:t>
            </w:r>
            <w:r w:rsidRPr="005810C6">
              <w:rPr>
                <w:color w:val="FFC000"/>
              </w:rPr>
              <w:t>user_need</w:t>
            </w:r>
            <w:r>
              <w:rPr>
                <w:color w:val="FFC000"/>
              </w:rPr>
              <w:t xml:space="preserve"> </w:t>
            </w:r>
            <w:r w:rsidRPr="005810C6">
              <w:rPr>
                <w:color w:val="FFC000"/>
              </w:rPr>
              <w:t>==</w:t>
            </w:r>
            <w:r>
              <w:rPr>
                <w:color w:val="FFC000"/>
              </w:rPr>
              <w:t xml:space="preserve"> </w:t>
            </w:r>
            <w:r w:rsidRPr="005810C6">
              <w:rPr>
                <w:color w:val="FFC000"/>
              </w:rPr>
              <w:t>'divorce'</w:t>
            </w:r>
            <w:r>
              <w:rPr>
                <w:color w:val="FFC000"/>
              </w:rPr>
              <w:t xml:space="preserve"> </w:t>
            </w:r>
            <w:r w:rsidRPr="005810C6">
              <w:rPr>
                <w:color w:val="FFC000"/>
              </w:rPr>
              <w:t>%}</w:t>
            </w:r>
            <w:r>
              <w:t xml:space="preserve">Within 45 days of </w:t>
            </w:r>
            <w:r w:rsidR="003A0933">
              <w:t xml:space="preserve">{{ other_party_in_case }} </w:t>
            </w:r>
            <w:r>
              <w:t xml:space="preserve">filing their answer, both of you are supposed to tell each other about all your property and debt. Fill out and give </w:t>
            </w:r>
            <w:r w:rsidR="003A0933">
              <w:t>{{ other_party_in_case }}</w:t>
            </w:r>
            <w:r>
              <w:t>:</w:t>
            </w:r>
          </w:p>
          <w:p w14:paraId="57FC967D" w14:textId="262E14EE" w:rsidR="006904BD" w:rsidRDefault="006904BD" w:rsidP="006904BD">
            <w:pPr>
              <w:pStyle w:val="Body"/>
            </w:pPr>
            <w:r w:rsidRPr="008C6F36">
              <w:rPr>
                <w:b/>
                <w:bCs/>
              </w:rPr>
              <w:t>Civil</w:t>
            </w:r>
            <w:r>
              <w:rPr>
                <w:b/>
                <w:bCs/>
              </w:rPr>
              <w:t xml:space="preserve"> </w:t>
            </w:r>
            <w:r w:rsidRPr="008C6F36">
              <w:rPr>
                <w:b/>
                <w:bCs/>
              </w:rPr>
              <w:t>Rule</w:t>
            </w:r>
            <w:r>
              <w:rPr>
                <w:b/>
                <w:bCs/>
              </w:rPr>
              <w:t xml:space="preserve"> </w:t>
            </w:r>
            <w:r w:rsidRPr="008C6F36">
              <w:rPr>
                <w:b/>
                <w:bCs/>
              </w:rPr>
              <w:t>26.1</w:t>
            </w:r>
            <w:r>
              <w:rPr>
                <w:b/>
                <w:bCs/>
              </w:rPr>
              <w:t xml:space="preserve"> </w:t>
            </w:r>
            <w:r w:rsidRPr="008C6F36">
              <w:rPr>
                <w:b/>
                <w:bCs/>
              </w:rPr>
              <w:t>Questionnaire,</w:t>
            </w:r>
            <w:r>
              <w:rPr>
                <w:b/>
                <w:bCs/>
              </w:rPr>
              <w:t xml:space="preserve"> </w:t>
            </w:r>
            <w:r w:rsidRPr="008C6F36">
              <w:rPr>
                <w:b/>
                <w:bCs/>
              </w:rPr>
              <w:t>SHC-1010</w:t>
            </w:r>
            <w:r>
              <w:t xml:space="preserve"> </w:t>
            </w:r>
            <w:hyperlink r:id="rId108" w:history="1">
              <w:r w:rsidRPr="008C6F36">
                <w:rPr>
                  <w:rStyle w:val="Hyperlink"/>
                </w:rPr>
                <w:t>Word</w:t>
              </w:r>
            </w:hyperlink>
            <w:r>
              <w:t xml:space="preserve"> | </w:t>
            </w:r>
            <w:hyperlink r:id="rId109" w:history="1">
              <w:r w:rsidRPr="008C6F36">
                <w:rPr>
                  <w:rStyle w:val="Hyperlink"/>
                </w:rPr>
                <w:t>PDF</w:t>
              </w:r>
            </w:hyperlink>
          </w:p>
          <w:p w14:paraId="10260B76" w14:textId="168D6E53" w:rsidR="006904BD" w:rsidRDefault="006904BD" w:rsidP="006904BD">
            <w:pPr>
              <w:pStyle w:val="Body"/>
            </w:pPr>
            <w:r w:rsidRPr="008C6F36">
              <w:rPr>
                <w:b/>
                <w:bCs/>
              </w:rPr>
              <w:t>Property</w:t>
            </w:r>
            <w:r>
              <w:rPr>
                <w:b/>
                <w:bCs/>
              </w:rPr>
              <w:t xml:space="preserve"> </w:t>
            </w:r>
            <w:r w:rsidRPr="008C6F36">
              <w:rPr>
                <w:b/>
                <w:bCs/>
              </w:rPr>
              <w:t>&amp;</w:t>
            </w:r>
            <w:r>
              <w:rPr>
                <w:b/>
                <w:bCs/>
              </w:rPr>
              <w:t xml:space="preserve"> </w:t>
            </w:r>
            <w:r w:rsidRPr="008C6F36">
              <w:rPr>
                <w:b/>
                <w:bCs/>
              </w:rPr>
              <w:t>Debt</w:t>
            </w:r>
            <w:r>
              <w:rPr>
                <w:b/>
                <w:bCs/>
              </w:rPr>
              <w:t xml:space="preserve"> </w:t>
            </w:r>
            <w:r w:rsidRPr="008C6F36">
              <w:rPr>
                <w:b/>
                <w:bCs/>
              </w:rPr>
              <w:t>Worksheet,</w:t>
            </w:r>
            <w:r>
              <w:rPr>
                <w:b/>
                <w:bCs/>
              </w:rPr>
              <w:t xml:space="preserve"> </w:t>
            </w:r>
            <w:r w:rsidRPr="008C6F36">
              <w:rPr>
                <w:b/>
                <w:bCs/>
              </w:rPr>
              <w:t>SHC-1000</w:t>
            </w:r>
            <w:r>
              <w:t xml:space="preserve"> </w:t>
            </w:r>
            <w:hyperlink r:id="rId110" w:history="1">
              <w:r w:rsidRPr="008C6F36">
                <w:rPr>
                  <w:rStyle w:val="Hyperlink"/>
                </w:rPr>
                <w:t>Word</w:t>
              </w:r>
            </w:hyperlink>
            <w:r>
              <w:t xml:space="preserve"> | </w:t>
            </w:r>
            <w:hyperlink r:id="rId111" w:history="1">
              <w:r w:rsidRPr="008C6F36">
                <w:rPr>
                  <w:rStyle w:val="Hyperlink"/>
                </w:rPr>
                <w:t>PDF</w:t>
              </w:r>
            </w:hyperlink>
          </w:p>
          <w:p w14:paraId="1E925D60" w14:textId="57AF94C0" w:rsidR="006904BD" w:rsidRDefault="006904BD" w:rsidP="006904BD">
            <w:pPr>
              <w:pStyle w:val="Body"/>
              <w:rPr>
                <w:rStyle w:val="Hyperlink"/>
              </w:rPr>
            </w:pPr>
            <w:r>
              <w:t xml:space="preserve">Read </w:t>
            </w:r>
            <w:hyperlink r:id="rId112" w:history="1">
              <w:r w:rsidRPr="008C6F36">
                <w:rPr>
                  <w:rStyle w:val="Hyperlink"/>
                </w:rPr>
                <w:t>Dividing</w:t>
              </w:r>
              <w:r>
                <w:rPr>
                  <w:rStyle w:val="Hyperlink"/>
                </w:rPr>
                <w:t xml:space="preserve"> </w:t>
              </w:r>
              <w:r w:rsidRPr="008C6F36">
                <w:rPr>
                  <w:rStyle w:val="Hyperlink"/>
                </w:rPr>
                <w:t>Property</w:t>
              </w:r>
              <w:r>
                <w:rPr>
                  <w:rStyle w:val="Hyperlink"/>
                </w:rPr>
                <w:t xml:space="preserve"> </w:t>
              </w:r>
              <w:r w:rsidRPr="008C6F36">
                <w:rPr>
                  <w:rStyle w:val="Hyperlink"/>
                </w:rPr>
                <w:t>&amp;</w:t>
              </w:r>
              <w:r>
                <w:rPr>
                  <w:rStyle w:val="Hyperlink"/>
                </w:rPr>
                <w:t xml:space="preserve"> </w:t>
              </w:r>
              <w:r w:rsidRPr="008C6F36">
                <w:rPr>
                  <w:rStyle w:val="Hyperlink"/>
                </w:rPr>
                <w:t>Debt</w:t>
              </w:r>
            </w:hyperlink>
            <w:r w:rsidR="003F29D3" w:rsidRPr="00421782">
              <w:rPr>
                <w:color w:val="FFC000"/>
              </w:rPr>
              <w:t>{%</w:t>
            </w:r>
            <w:r w:rsidR="003F29D3">
              <w:rPr>
                <w:color w:val="FFC000"/>
              </w:rPr>
              <w:t xml:space="preserve"> </w:t>
            </w:r>
            <w:r w:rsidR="003F29D3" w:rsidRPr="00421782">
              <w:rPr>
                <w:color w:val="FFC000"/>
              </w:rPr>
              <w:t>endif</w:t>
            </w:r>
            <w:r w:rsidR="003F29D3">
              <w:rPr>
                <w:color w:val="FFC000"/>
              </w:rPr>
              <w:t xml:space="preserve"> </w:t>
            </w:r>
            <w:r w:rsidR="003F29D3" w:rsidRPr="00421782">
              <w:rPr>
                <w:color w:val="FFC000"/>
              </w:rPr>
              <w:t>%}</w:t>
            </w:r>
          </w:p>
          <w:p w14:paraId="7014E57E" w14:textId="2937AB33" w:rsidR="006904BD" w:rsidRDefault="006904BD" w:rsidP="006904BD">
            <w:pPr>
              <w:pStyle w:val="Heading3"/>
              <w:outlineLvl w:val="2"/>
            </w:pPr>
            <w:r>
              <w:t>Links in this step</w:t>
            </w:r>
          </w:p>
          <w:p w14:paraId="2C615D3D" w14:textId="4B83D4D7" w:rsidR="00294593" w:rsidRPr="003A0933" w:rsidRDefault="003A0933" w:rsidP="006904BD">
            <w:pPr>
              <w:pStyle w:val="Body"/>
              <w:rPr>
                <w:color w:val="auto"/>
              </w:rPr>
            </w:pPr>
            <w:r w:rsidRPr="00DB77BE">
              <w:rPr>
                <w:color w:val="C00000"/>
              </w:rPr>
              <w:t xml:space="preserve">{% if </w:t>
            </w:r>
            <w:r>
              <w:rPr>
                <w:color w:val="C00000"/>
              </w:rPr>
              <w:t xml:space="preserve">user_need == 'custody' and </w:t>
            </w:r>
            <w:proofErr w:type="spellStart"/>
            <w:r>
              <w:rPr>
                <w:color w:val="C00000"/>
              </w:rPr>
              <w:t>alternate_service</w:t>
            </w:r>
            <w:proofErr w:type="spellEnd"/>
            <w:r w:rsidRPr="00DB77BE">
              <w:rPr>
                <w:color w:val="C00000"/>
              </w:rPr>
              <w:t xml:space="preserve"> %}</w:t>
            </w:r>
            <w:r w:rsidRPr="005976EE">
              <w:rPr>
                <w:b/>
                <w:bCs/>
              </w:rPr>
              <w:t>Affidavit, SHC-1625</w:t>
            </w:r>
            <w:r>
              <w:br/>
              <w:t xml:space="preserve">as a </w:t>
            </w:r>
            <w:hyperlink r:id="rId113" w:history="1">
              <w:r w:rsidRPr="00DE6018">
                <w:rPr>
                  <w:rStyle w:val="Hyperlink"/>
                </w:rPr>
                <w:t>Word</w:t>
              </w:r>
            </w:hyperlink>
            <w:r>
              <w:t xml:space="preserve"> file</w:t>
            </w:r>
            <w:r>
              <w:br/>
            </w:r>
            <w:r w:rsidRPr="003A0933">
              <w:t>courts.alaska.gov/</w:t>
            </w:r>
            <w:proofErr w:type="spellStart"/>
            <w:r w:rsidRPr="003A0933">
              <w:t>shc</w:t>
            </w:r>
            <w:proofErr w:type="spellEnd"/>
            <w:r w:rsidRPr="003A0933">
              <w:t>/family/docs/shc-1625.doc</w:t>
            </w:r>
            <w:r>
              <w:br/>
              <w:t xml:space="preserve">as a </w:t>
            </w:r>
            <w:hyperlink r:id="rId114" w:history="1">
              <w:r w:rsidRPr="00DE6018">
                <w:rPr>
                  <w:rStyle w:val="Hyperlink"/>
                </w:rPr>
                <w:t>PDF</w:t>
              </w:r>
            </w:hyperlink>
            <w:r w:rsidRPr="003A0933">
              <w:rPr>
                <w:rStyle w:val="Hyperlink"/>
                <w:color w:val="auto"/>
              </w:rPr>
              <w:br/>
            </w:r>
            <w:r w:rsidRPr="003A0933">
              <w:rPr>
                <w:color w:val="auto"/>
              </w:rPr>
              <w:t>courts.alaska.gov/</w:t>
            </w:r>
            <w:proofErr w:type="spellStart"/>
            <w:r w:rsidRPr="003A0933">
              <w:rPr>
                <w:color w:val="auto"/>
              </w:rPr>
              <w:t>shc</w:t>
            </w:r>
            <w:proofErr w:type="spellEnd"/>
            <w:r w:rsidRPr="003A0933">
              <w:rPr>
                <w:color w:val="auto"/>
              </w:rPr>
              <w:t>/family/docs/shc-1625.doc</w:t>
            </w:r>
            <w:r w:rsidR="00294593" w:rsidRPr="00DB77BE">
              <w:rPr>
                <w:color w:val="C00000"/>
              </w:rPr>
              <w:t xml:space="preserve">{% </w:t>
            </w:r>
            <w:r w:rsidR="00294593">
              <w:rPr>
                <w:color w:val="C00000"/>
              </w:rPr>
              <w:t>end</w:t>
            </w:r>
            <w:r w:rsidR="00294593" w:rsidRPr="00DB77BE">
              <w:rPr>
                <w:color w:val="C00000"/>
              </w:rPr>
              <w:t>if</w:t>
            </w:r>
            <w:r w:rsidR="00294593">
              <w:rPr>
                <w:color w:val="C00000"/>
              </w:rPr>
              <w:t xml:space="preserve"> %}</w:t>
            </w:r>
          </w:p>
          <w:p w14:paraId="50A9CA95" w14:textId="14F39073" w:rsidR="00472BBE" w:rsidRPr="00CC0CCA" w:rsidRDefault="006904BD" w:rsidP="006904BD">
            <w:pPr>
              <w:pStyle w:val="Body"/>
              <w:rPr>
                <w:color w:val="auto"/>
              </w:rPr>
            </w:pPr>
            <w:r w:rsidRPr="00AE62AA">
              <w:rPr>
                <w:color w:val="FFC000"/>
              </w:rPr>
              <w:t>{%</w:t>
            </w:r>
            <w:r>
              <w:rPr>
                <w:color w:val="FFC000"/>
              </w:rPr>
              <w:t xml:space="preserve"> </w:t>
            </w:r>
            <w:r w:rsidRPr="00AE62AA">
              <w:rPr>
                <w:color w:val="FFC000"/>
              </w:rPr>
              <w:t>if</w:t>
            </w:r>
            <w:r>
              <w:rPr>
                <w:color w:val="FFC000"/>
              </w:rPr>
              <w:t xml:space="preserve"> </w:t>
            </w:r>
            <w:r w:rsidRPr="0093119E">
              <w:rPr>
                <w:color w:val="FFC000"/>
              </w:rPr>
              <w:t>agree_or_settle</w:t>
            </w:r>
            <w:r>
              <w:rPr>
                <w:color w:val="FFC000"/>
              </w:rPr>
              <w:t xml:space="preserve"> in('no', 'dont know') or </w:t>
            </w:r>
            <w:r w:rsidRPr="0093119E">
              <w:rPr>
                <w:color w:val="FFC000"/>
              </w:rPr>
              <w:t>agree_or_settle_kids</w:t>
            </w:r>
            <w:r>
              <w:rPr>
                <w:color w:val="FFC000"/>
              </w:rPr>
              <w:t xml:space="preserve"> in('no', 'dont know') </w:t>
            </w:r>
            <w:r w:rsidRPr="00AE62AA">
              <w:rPr>
                <w:color w:val="FFC000"/>
              </w:rPr>
              <w:t>%}</w:t>
            </w:r>
            <w:hyperlink r:id="rId115" w:history="1">
              <w:r w:rsidRPr="003A0933">
                <w:rPr>
                  <w:b/>
                  <w:bCs/>
                </w:rPr>
                <w:t>Filing for Default in Divorce and Custody Cases</w:t>
              </w:r>
            </w:hyperlink>
            <w:r>
              <w:br/>
            </w:r>
            <w:r w:rsidRPr="000820AF">
              <w:t>courts.alaska.gov/</w:t>
            </w:r>
            <w:proofErr w:type="spellStart"/>
            <w:r w:rsidRPr="000820AF">
              <w:t>shc</w:t>
            </w:r>
            <w:proofErr w:type="spellEnd"/>
            <w:r w:rsidRPr="000820AF">
              <w:t>/family/shcdefault.htm</w:t>
            </w:r>
            <w:r w:rsidRPr="00421782">
              <w:rPr>
                <w:color w:val="FFC000"/>
              </w:rPr>
              <w:t>{%</w:t>
            </w:r>
            <w:r>
              <w:rPr>
                <w:color w:val="FFC000"/>
              </w:rPr>
              <w:t xml:space="preserve"> </w:t>
            </w:r>
            <w:r w:rsidRPr="00421782">
              <w:rPr>
                <w:color w:val="FFC000"/>
              </w:rPr>
              <w:t>endif</w:t>
            </w:r>
            <w:r>
              <w:rPr>
                <w:color w:val="FFC000"/>
              </w:rPr>
              <w:t xml:space="preserve"> </w:t>
            </w:r>
            <w:r w:rsidRPr="00421782">
              <w:rPr>
                <w:color w:val="FFC000"/>
              </w:rPr>
              <w:t>%}</w:t>
            </w:r>
          </w:p>
          <w:p w14:paraId="77D14792" w14:textId="1CCD8EFF" w:rsidR="006904BD" w:rsidRDefault="006904BD" w:rsidP="006904BD">
            <w:pPr>
              <w:pStyle w:val="Body"/>
            </w:pPr>
            <w:r w:rsidRPr="00103852">
              <w:rPr>
                <w:b/>
                <w:bCs/>
              </w:rPr>
              <w:t>Civil</w:t>
            </w:r>
            <w:r>
              <w:rPr>
                <w:b/>
                <w:bCs/>
              </w:rPr>
              <w:t xml:space="preserve"> </w:t>
            </w:r>
            <w:r w:rsidRPr="00103852">
              <w:rPr>
                <w:b/>
                <w:bCs/>
              </w:rPr>
              <w:t>Rule</w:t>
            </w:r>
            <w:r>
              <w:rPr>
                <w:b/>
                <w:bCs/>
              </w:rPr>
              <w:t xml:space="preserve"> </w:t>
            </w:r>
            <w:r w:rsidRPr="00103852">
              <w:rPr>
                <w:b/>
                <w:bCs/>
              </w:rPr>
              <w:t>26.1</w:t>
            </w:r>
            <w:r>
              <w:rPr>
                <w:b/>
                <w:bCs/>
              </w:rPr>
              <w:t xml:space="preserve"> </w:t>
            </w:r>
            <w:r w:rsidRPr="00103852">
              <w:rPr>
                <w:b/>
                <w:bCs/>
              </w:rPr>
              <w:t>Questionnaire,</w:t>
            </w:r>
            <w:r>
              <w:rPr>
                <w:b/>
                <w:bCs/>
              </w:rPr>
              <w:t xml:space="preserve"> </w:t>
            </w:r>
            <w:r w:rsidRPr="00103852">
              <w:rPr>
                <w:b/>
                <w:bCs/>
              </w:rPr>
              <w:t>SHC-1010</w:t>
            </w:r>
            <w:r>
              <w:rPr>
                <w:b/>
                <w:bCs/>
              </w:rPr>
              <w:br/>
            </w:r>
            <w:r>
              <w:t xml:space="preserve">as a </w:t>
            </w:r>
            <w:hyperlink r:id="rId116" w:history="1">
              <w:r w:rsidRPr="00103852">
                <w:rPr>
                  <w:rStyle w:val="Hyperlink"/>
                </w:rPr>
                <w:t>Word</w:t>
              </w:r>
              <w:r>
                <w:rPr>
                  <w:rStyle w:val="Hyperlink"/>
                </w:rPr>
                <w:t xml:space="preserve"> </w:t>
              </w:r>
              <w:r w:rsidRPr="00103852">
                <w:rPr>
                  <w:rStyle w:val="Hyperlink"/>
                </w:rPr>
                <w:t>file</w:t>
              </w:r>
            </w:hyperlink>
            <w:r>
              <w:br/>
              <w:t>courts.alaska.gov/shc/family/docs/shc-1010.doc</w:t>
            </w:r>
            <w:r>
              <w:br/>
              <w:t xml:space="preserve">as a </w:t>
            </w:r>
            <w:hyperlink r:id="rId117" w:history="1">
              <w:r w:rsidRPr="00103852">
                <w:rPr>
                  <w:rStyle w:val="Hyperlink"/>
                </w:rPr>
                <w:t>PDF</w:t>
              </w:r>
            </w:hyperlink>
            <w:r>
              <w:br/>
              <w:t>courts.alaska.gov/shc/family/docs/shc-1010n.pdf</w:t>
            </w:r>
          </w:p>
          <w:p w14:paraId="32B39910" w14:textId="188ACD65" w:rsidR="006904BD" w:rsidRDefault="006904BD" w:rsidP="006904BD">
            <w:pPr>
              <w:pStyle w:val="Body"/>
            </w:pPr>
            <w:r w:rsidRPr="00103852">
              <w:rPr>
                <w:b/>
                <w:bCs/>
              </w:rPr>
              <w:t>Property</w:t>
            </w:r>
            <w:r>
              <w:rPr>
                <w:b/>
                <w:bCs/>
              </w:rPr>
              <w:t xml:space="preserve"> </w:t>
            </w:r>
            <w:r w:rsidRPr="00103852">
              <w:rPr>
                <w:b/>
                <w:bCs/>
              </w:rPr>
              <w:t>&amp;</w:t>
            </w:r>
            <w:r>
              <w:rPr>
                <w:b/>
                <w:bCs/>
              </w:rPr>
              <w:t xml:space="preserve"> </w:t>
            </w:r>
            <w:r w:rsidRPr="00103852">
              <w:rPr>
                <w:b/>
                <w:bCs/>
              </w:rPr>
              <w:t>Debt</w:t>
            </w:r>
            <w:r>
              <w:rPr>
                <w:b/>
                <w:bCs/>
              </w:rPr>
              <w:t xml:space="preserve"> </w:t>
            </w:r>
            <w:r w:rsidRPr="00103852">
              <w:rPr>
                <w:b/>
                <w:bCs/>
              </w:rPr>
              <w:t>Worksheet,</w:t>
            </w:r>
            <w:r>
              <w:rPr>
                <w:b/>
                <w:bCs/>
              </w:rPr>
              <w:t xml:space="preserve"> </w:t>
            </w:r>
            <w:r w:rsidRPr="00103852">
              <w:rPr>
                <w:b/>
                <w:bCs/>
              </w:rPr>
              <w:t>SHC-1000</w:t>
            </w:r>
            <w:r>
              <w:br/>
              <w:t xml:space="preserve">as a </w:t>
            </w:r>
            <w:hyperlink r:id="rId118" w:history="1">
              <w:r w:rsidRPr="00103852">
                <w:rPr>
                  <w:rStyle w:val="Hyperlink"/>
                </w:rPr>
                <w:t>Word</w:t>
              </w:r>
              <w:r>
                <w:rPr>
                  <w:rStyle w:val="Hyperlink"/>
                </w:rPr>
                <w:t xml:space="preserve"> </w:t>
              </w:r>
              <w:r w:rsidRPr="00103852">
                <w:rPr>
                  <w:rStyle w:val="Hyperlink"/>
                </w:rPr>
                <w:t>file</w:t>
              </w:r>
            </w:hyperlink>
            <w:r>
              <w:br/>
            </w:r>
            <w:hyperlink r:id="rId119" w:history="1">
              <w:r w:rsidRPr="00597298">
                <w:t>courts.alaska.gov/shc/family/docs/shc-1000.doc</w:t>
              </w:r>
            </w:hyperlink>
            <w:r>
              <w:br/>
              <w:t xml:space="preserve">as a </w:t>
            </w:r>
            <w:hyperlink r:id="rId120" w:history="1">
              <w:r w:rsidRPr="00103852">
                <w:rPr>
                  <w:rStyle w:val="Hyperlink"/>
                </w:rPr>
                <w:t>PDF</w:t>
              </w:r>
            </w:hyperlink>
            <w:r>
              <w:br/>
              <w:t>courts.alaska.gov/shc/family/docs/shc-1000n.pdf</w:t>
            </w:r>
          </w:p>
          <w:p w14:paraId="7DDD6FC8" w14:textId="246FA6D3" w:rsidR="00590E3B" w:rsidRDefault="009D6927" w:rsidP="00945B23">
            <w:pPr>
              <w:pStyle w:val="Body"/>
            </w:pPr>
            <w:hyperlink r:id="rId121" w:history="1">
              <w:r w:rsidR="006904BD" w:rsidRPr="00597298">
                <w:rPr>
                  <w:rStyle w:val="Hyperlink"/>
                </w:rPr>
                <w:t>Dividing</w:t>
              </w:r>
              <w:r w:rsidR="006904BD">
                <w:rPr>
                  <w:rStyle w:val="Hyperlink"/>
                </w:rPr>
                <w:t xml:space="preserve"> </w:t>
              </w:r>
              <w:r w:rsidR="006904BD" w:rsidRPr="00597298">
                <w:rPr>
                  <w:rStyle w:val="Hyperlink"/>
                </w:rPr>
                <w:t>Property</w:t>
              </w:r>
              <w:r w:rsidR="006904BD">
                <w:rPr>
                  <w:rStyle w:val="Hyperlink"/>
                </w:rPr>
                <w:t xml:space="preserve"> </w:t>
              </w:r>
              <w:r w:rsidR="006904BD" w:rsidRPr="00597298">
                <w:rPr>
                  <w:rStyle w:val="Hyperlink"/>
                </w:rPr>
                <w:t>&amp;</w:t>
              </w:r>
              <w:r w:rsidR="006904BD">
                <w:rPr>
                  <w:rStyle w:val="Hyperlink"/>
                </w:rPr>
                <w:t xml:space="preserve"> </w:t>
              </w:r>
              <w:r w:rsidR="006904BD" w:rsidRPr="00597298">
                <w:rPr>
                  <w:rStyle w:val="Hyperlink"/>
                </w:rPr>
                <w:t>Debt</w:t>
              </w:r>
            </w:hyperlink>
            <w:r w:rsidR="006904BD">
              <w:br/>
              <w:t>courts.alaska.gov/</w:t>
            </w:r>
            <w:proofErr w:type="spellStart"/>
            <w:r w:rsidR="006904BD">
              <w:t>shc</w:t>
            </w:r>
            <w:proofErr w:type="spellEnd"/>
            <w:r w:rsidR="006904BD">
              <w:t>/family/property.htm</w:t>
            </w:r>
            <w:r w:rsidR="006904BD" w:rsidRPr="00AE62AA">
              <w:rPr>
                <w:color w:val="00B050"/>
              </w:rPr>
              <w:t>{%</w:t>
            </w:r>
            <w:r w:rsidR="006904BD">
              <w:rPr>
                <w:color w:val="00B050"/>
              </w:rPr>
              <w:t xml:space="preserve"> </w:t>
            </w:r>
            <w:r w:rsidR="006904BD" w:rsidRPr="00AE62AA">
              <w:rPr>
                <w:color w:val="00B050"/>
              </w:rPr>
              <w:t>endif</w:t>
            </w:r>
            <w:r w:rsidR="006904BD">
              <w:rPr>
                <w:color w:val="00B050"/>
              </w:rPr>
              <w:t xml:space="preserve"> </w:t>
            </w:r>
            <w:r w:rsidR="006904BD" w:rsidRPr="00AE62AA">
              <w:rPr>
                <w:color w:val="00B050"/>
              </w:rPr>
              <w:t>%}</w:t>
            </w:r>
          </w:p>
        </w:tc>
      </w:tr>
      <w:tr w:rsidR="00590E3B" w14:paraId="34612C03" w14:textId="77777777" w:rsidTr="00E70F3F">
        <w:trPr>
          <w:jc w:val="center"/>
        </w:trPr>
        <w:tc>
          <w:tcPr>
            <w:tcW w:w="2880" w:type="dxa"/>
            <w:tcMar>
              <w:top w:w="360" w:type="dxa"/>
              <w:left w:w="115" w:type="dxa"/>
              <w:right w:w="115" w:type="dxa"/>
            </w:tcMar>
          </w:tcPr>
          <w:p w14:paraId="4450C174" w14:textId="5785D2B8" w:rsidR="00590E3B" w:rsidRPr="00A50D37" w:rsidRDefault="00590E3B" w:rsidP="00590E3B">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691A6352" w14:textId="77777777" w:rsidR="00590E3B" w:rsidRDefault="00590E3B" w:rsidP="00590E3B">
            <w:pPr>
              <w:pStyle w:val="Body"/>
            </w:pPr>
          </w:p>
        </w:tc>
      </w:tr>
      <w:tr w:rsidR="00590E3B" w14:paraId="41EA7A5A" w14:textId="77777777" w:rsidTr="00E70F3F">
        <w:trPr>
          <w:jc w:val="center"/>
        </w:trPr>
        <w:tc>
          <w:tcPr>
            <w:tcW w:w="2880" w:type="dxa"/>
            <w:tcMar>
              <w:top w:w="360" w:type="dxa"/>
              <w:left w:w="115" w:type="dxa"/>
              <w:right w:w="115" w:type="dxa"/>
            </w:tcMar>
          </w:tcPr>
          <w:p w14:paraId="34BC37CA" w14:textId="33430F1F" w:rsidR="00590E3B" w:rsidRPr="00A50D37" w:rsidRDefault="00497449" w:rsidP="00590E3B">
            <w:pPr>
              <w:pStyle w:val="Body"/>
              <w:rPr>
                <w:shd w:val="clear" w:color="auto" w:fill="FFFFFF"/>
              </w:rPr>
            </w:pPr>
            <w:r w:rsidRPr="007A6EE8">
              <w:rPr>
                <w:color w:val="00B050"/>
              </w:rPr>
              <w:t>{%</w:t>
            </w:r>
            <w:r>
              <w:rPr>
                <w:color w:val="00B050"/>
              </w:rPr>
              <w:t xml:space="preserve">tr </w:t>
            </w:r>
            <w:r w:rsidRPr="007A6EE8">
              <w:rPr>
                <w:color w:val="00B050"/>
              </w:rPr>
              <w:t>if user_need == '</w:t>
            </w:r>
            <w:r>
              <w:rPr>
                <w:color w:val="00B050"/>
              </w:rPr>
              <w:t>custody</w:t>
            </w:r>
            <w:r w:rsidRPr="007A6EE8">
              <w:rPr>
                <w:color w:val="00B050"/>
              </w:rPr>
              <w:t>'</w:t>
            </w:r>
            <w:r>
              <w:rPr>
                <w:color w:val="00B050"/>
              </w:rPr>
              <w:t xml:space="preserve"> and </w:t>
            </w:r>
            <w:proofErr w:type="spellStart"/>
            <w:r>
              <w:rPr>
                <w:color w:val="00B050"/>
              </w:rPr>
              <w:t>which_forms</w:t>
            </w:r>
            <w:proofErr w:type="spellEnd"/>
            <w:r>
              <w:rPr>
                <w:color w:val="00B050"/>
              </w:rPr>
              <w:t xml:space="preserve"> in('</w:t>
            </w:r>
            <w:proofErr w:type="spellStart"/>
            <w:r>
              <w:rPr>
                <w:color w:val="00B050"/>
              </w:rPr>
              <w:t>contested','both</w:t>
            </w:r>
            <w:proofErr w:type="spellEnd"/>
            <w:r>
              <w:rPr>
                <w:color w:val="00B050"/>
              </w:rPr>
              <w:t>') %}</w:t>
            </w:r>
          </w:p>
        </w:tc>
        <w:tc>
          <w:tcPr>
            <w:tcW w:w="7612" w:type="dxa"/>
            <w:tcMar>
              <w:top w:w="432" w:type="dxa"/>
              <w:left w:w="115" w:type="dxa"/>
              <w:right w:w="115" w:type="dxa"/>
            </w:tcMar>
          </w:tcPr>
          <w:p w14:paraId="33B500BF" w14:textId="77777777" w:rsidR="00590E3B" w:rsidRDefault="00590E3B" w:rsidP="00590E3B">
            <w:pPr>
              <w:pStyle w:val="Body"/>
            </w:pPr>
          </w:p>
        </w:tc>
      </w:tr>
      <w:tr w:rsidR="005E24C5" w14:paraId="026183DC" w14:textId="77777777" w:rsidTr="00E70F3F">
        <w:trPr>
          <w:jc w:val="center"/>
        </w:trPr>
        <w:tc>
          <w:tcPr>
            <w:tcW w:w="2880" w:type="dxa"/>
            <w:tcMar>
              <w:top w:w="360" w:type="dxa"/>
              <w:left w:w="115" w:type="dxa"/>
              <w:right w:w="115" w:type="dxa"/>
            </w:tcMar>
          </w:tcPr>
          <w:p w14:paraId="0606461B" w14:textId="65317871"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rsidR="00794486" w:rsidRPr="00794486">
              <w:t>Learn more about the process</w:t>
            </w:r>
          </w:p>
        </w:tc>
        <w:tc>
          <w:tcPr>
            <w:tcW w:w="7612" w:type="dxa"/>
            <w:tcMar>
              <w:top w:w="432" w:type="dxa"/>
              <w:left w:w="115" w:type="dxa"/>
              <w:right w:w="115" w:type="dxa"/>
            </w:tcMar>
          </w:tcPr>
          <w:p w14:paraId="24110FE4" w14:textId="77777777" w:rsidR="00794486" w:rsidRDefault="00794486" w:rsidP="00794486">
            <w:pPr>
              <w:pStyle w:val="Heading3"/>
              <w:outlineLvl w:val="2"/>
            </w:pPr>
            <w:r>
              <w:t>Read</w:t>
            </w:r>
          </w:p>
          <w:p w14:paraId="3D9B5D85" w14:textId="44617547" w:rsidR="00794486" w:rsidRDefault="00794486" w:rsidP="009A7142">
            <w:pPr>
              <w:pStyle w:val="ListParagraph"/>
              <w:ind w:left="418"/>
            </w:pPr>
            <w:r w:rsidRPr="009A7142">
              <w:rPr>
                <w:b/>
              </w:rPr>
              <w:t>Flow Chart for Case Process, SHC-185</w:t>
            </w:r>
            <w:r>
              <w:t xml:space="preserve"> </w:t>
            </w:r>
            <w:r>
              <w:br/>
              <w:t xml:space="preserve">as a </w:t>
            </w:r>
            <w:hyperlink r:id="rId122" w:history="1">
              <w:r w:rsidRPr="009A7142">
                <w:rPr>
                  <w:rStyle w:val="Hyperlink"/>
                </w:rPr>
                <w:t>Word</w:t>
              </w:r>
            </w:hyperlink>
            <w:r>
              <w:t xml:space="preserve"> file</w:t>
            </w:r>
            <w:r>
              <w:br/>
            </w:r>
            <w:r w:rsidRPr="00794486">
              <w:t>courts.alaska.gov/shc/family/docs/shc-185.doc</w:t>
            </w:r>
            <w:r>
              <w:br/>
              <w:t xml:space="preserve">as a </w:t>
            </w:r>
            <w:hyperlink r:id="rId123" w:history="1">
              <w:r w:rsidRPr="009A7142">
                <w:rPr>
                  <w:rStyle w:val="Hyperlink"/>
                </w:rPr>
                <w:t>PDF</w:t>
              </w:r>
            </w:hyperlink>
            <w:r>
              <w:br/>
            </w:r>
            <w:r w:rsidRPr="00794486">
              <w:t>courts.alaska.gov/shc/family/docs/shc-185n.pdf</w:t>
            </w:r>
          </w:p>
          <w:p w14:paraId="0C5F79EE" w14:textId="69DCF437" w:rsidR="00794486" w:rsidRDefault="00794486" w:rsidP="009A7142">
            <w:pPr>
              <w:pStyle w:val="ListParagraph"/>
              <w:ind w:left="418"/>
            </w:pPr>
            <w:r w:rsidRPr="009A7142">
              <w:rPr>
                <w:b/>
              </w:rPr>
              <w:t xml:space="preserve">The </w:t>
            </w:r>
            <w:r w:rsidRPr="00794486">
              <w:rPr>
                <w:b/>
              </w:rPr>
              <w:t xml:space="preserve">Life of a </w:t>
            </w:r>
            <w:r w:rsidR="00A6364D">
              <w:rPr>
                <w:b/>
              </w:rPr>
              <w:t xml:space="preserve">Divorce or Custody </w:t>
            </w:r>
            <w:r w:rsidRPr="00794486">
              <w:rPr>
                <w:b/>
              </w:rPr>
              <w:t>Case</w:t>
            </w:r>
            <w:r>
              <w:t xml:space="preserve">, </w:t>
            </w:r>
            <w:hyperlink r:id="rId124" w:history="1">
              <w:r w:rsidRPr="00794486">
                <w:rPr>
                  <w:rStyle w:val="Hyperlink"/>
                </w:rPr>
                <w:t>SHC-180</w:t>
              </w:r>
            </w:hyperlink>
            <w:r>
              <w:br/>
            </w:r>
            <w:r w:rsidRPr="00794486">
              <w:t>courts.alaska.gov/shc/family/docs/shc-180n.pdf</w:t>
            </w:r>
          </w:p>
          <w:p w14:paraId="78F6C0E7" w14:textId="77777777" w:rsidR="006750D1" w:rsidRDefault="00794486" w:rsidP="009A7142">
            <w:pPr>
              <w:pStyle w:val="Heading3"/>
              <w:outlineLvl w:val="2"/>
            </w:pPr>
            <w:r>
              <w:t>Watch a Video</w:t>
            </w:r>
          </w:p>
          <w:p w14:paraId="43013286" w14:textId="5C91D080" w:rsidR="00794486" w:rsidRPr="009A7142" w:rsidRDefault="009D6927" w:rsidP="009A7142">
            <w:pPr>
              <w:pStyle w:val="ListParagraph"/>
              <w:ind w:left="418"/>
            </w:pPr>
            <w:hyperlink r:id="rId125" w:history="1">
              <w:r w:rsidR="00794486" w:rsidRPr="009A7142">
                <w:rPr>
                  <w:rStyle w:val="Hyperlink"/>
                </w:rPr>
                <w:t>Introduction to Divorce and Custody Cases in Alaska</w:t>
              </w:r>
            </w:hyperlink>
            <w:r w:rsidR="009A7142" w:rsidRPr="009A7142">
              <w:br/>
              <w:t>youtube.com/</w:t>
            </w:r>
            <w:proofErr w:type="spellStart"/>
            <w:r w:rsidR="009A7142" w:rsidRPr="009A7142">
              <w:t>watch?v</w:t>
            </w:r>
            <w:proofErr w:type="spellEnd"/>
            <w:r w:rsidR="009A7142" w:rsidRPr="009A7142">
              <w:t>=z2d2CLllPUU</w:t>
            </w:r>
          </w:p>
          <w:p w14:paraId="1FFC1BF8" w14:textId="60F89544" w:rsidR="00794486" w:rsidRDefault="009D6927" w:rsidP="009A7142">
            <w:pPr>
              <w:pStyle w:val="ListParagraph"/>
              <w:ind w:left="418"/>
            </w:pPr>
            <w:hyperlink r:id="rId126" w:history="1">
              <w:r w:rsidR="00794486" w:rsidRPr="009A7142">
                <w:rPr>
                  <w:rStyle w:val="Hyperlink"/>
                </w:rPr>
                <w:t>Overview and Timeline of the Case</w:t>
              </w:r>
            </w:hyperlink>
            <w:r w:rsidR="009A7142" w:rsidRPr="009A7142">
              <w:rPr>
                <w:b/>
              </w:rPr>
              <w:br/>
              <w:t>yo</w:t>
            </w:r>
            <w:r w:rsidR="009A7142" w:rsidRPr="009A7142">
              <w:t>utube.com/</w:t>
            </w:r>
            <w:proofErr w:type="spellStart"/>
            <w:r w:rsidR="009A7142" w:rsidRPr="009A7142">
              <w:t>watch?v</w:t>
            </w:r>
            <w:proofErr w:type="spellEnd"/>
            <w:r w:rsidR="009A7142" w:rsidRPr="009A7142">
              <w:t>=EzSV4Caz6Co</w:t>
            </w:r>
          </w:p>
          <w:p w14:paraId="6F3540B3" w14:textId="77777777" w:rsidR="006750D1" w:rsidRDefault="00794486" w:rsidP="009A7142">
            <w:pPr>
              <w:pStyle w:val="ListParagraph"/>
              <w:ind w:left="418"/>
            </w:pPr>
            <w:r w:rsidRPr="009A7142">
              <w:t xml:space="preserve">Find </w:t>
            </w:r>
            <w:r>
              <w:t>other Alaska Videos:</w:t>
            </w:r>
          </w:p>
          <w:p w14:paraId="5336E2DB" w14:textId="3B833895" w:rsidR="009A7142" w:rsidRDefault="009D6927" w:rsidP="00794486">
            <w:pPr>
              <w:pStyle w:val="ListParagraph"/>
            </w:pPr>
            <w:hyperlink r:id="rId127" w:history="1">
              <w:r w:rsidR="00794486" w:rsidRPr="009A7142">
                <w:rPr>
                  <w:rStyle w:val="Hyperlink"/>
                </w:rPr>
                <w:t>English</w:t>
              </w:r>
            </w:hyperlink>
            <w:r w:rsidR="009A7142">
              <w:br/>
            </w:r>
            <w:r w:rsidR="009A7142" w:rsidRPr="009A7142">
              <w:t>youtube.com/</w:t>
            </w:r>
            <w:proofErr w:type="spellStart"/>
            <w:r w:rsidR="009A7142" w:rsidRPr="009A7142">
              <w:t>playlist?list</w:t>
            </w:r>
            <w:proofErr w:type="spellEnd"/>
            <w:r w:rsidR="009A7142" w:rsidRPr="009A7142">
              <w:t>=PLRS0LlEIQsuTsfO0wSTsSTIvVE5RO8sLc</w:t>
            </w:r>
          </w:p>
          <w:p w14:paraId="3BDE4207" w14:textId="341E6EAB" w:rsidR="009A7142" w:rsidRDefault="009D6927" w:rsidP="00794486">
            <w:pPr>
              <w:pStyle w:val="ListParagraph"/>
            </w:pPr>
            <w:hyperlink r:id="rId128" w:history="1">
              <w:r w:rsidR="00794486" w:rsidRPr="009A7142">
                <w:rPr>
                  <w:rStyle w:val="Hyperlink"/>
                </w:rPr>
                <w:t>Spanish</w:t>
              </w:r>
            </w:hyperlink>
            <w:r w:rsidR="009A7142">
              <w:br/>
            </w:r>
            <w:r w:rsidR="009A7142" w:rsidRPr="009A7142">
              <w:t>aklawselfhelp.org/?</w:t>
            </w:r>
            <w:proofErr w:type="spellStart"/>
            <w:r w:rsidR="009A7142" w:rsidRPr="009A7142">
              <w:t>page_id</w:t>
            </w:r>
            <w:proofErr w:type="spellEnd"/>
            <w:r w:rsidR="009A7142" w:rsidRPr="009A7142">
              <w:t>=29</w:t>
            </w:r>
          </w:p>
          <w:p w14:paraId="25C9B20B" w14:textId="0E8854FD" w:rsidR="00794486" w:rsidRDefault="009D6927" w:rsidP="00794486">
            <w:pPr>
              <w:pStyle w:val="ListParagraph"/>
            </w:pPr>
            <w:hyperlink r:id="rId129" w:history="1">
              <w:r w:rsidR="00794486" w:rsidRPr="009A7142">
                <w:rPr>
                  <w:rStyle w:val="Hyperlink"/>
                </w:rPr>
                <w:t>Tagalog</w:t>
              </w:r>
            </w:hyperlink>
            <w:r w:rsidR="009A7142">
              <w:br/>
            </w:r>
            <w:r w:rsidR="009A7142" w:rsidRPr="009A7142">
              <w:t>http://aklawselfhelp.org/?page_id=158</w:t>
            </w:r>
          </w:p>
          <w:p w14:paraId="39BC2844" w14:textId="1F313099" w:rsidR="005E24C5" w:rsidRPr="009A7142" w:rsidRDefault="00794486" w:rsidP="009A7142">
            <w:pPr>
              <w:pStyle w:val="ListParagraph"/>
              <w:ind w:left="418"/>
            </w:pPr>
            <w:r>
              <w:t xml:space="preserve">Find </w:t>
            </w:r>
            <w:hyperlink r:id="rId130" w:history="1">
              <w:r w:rsidRPr="009A7142">
                <w:rPr>
                  <w:rStyle w:val="Hyperlink"/>
                </w:rPr>
                <w:t>Alaska Family Law Hearing &amp; Trial Preparation Videos</w:t>
              </w:r>
            </w:hyperlink>
            <w:r w:rsidR="009A7142">
              <w:br/>
            </w:r>
            <w:r w:rsidR="009A7142" w:rsidRPr="009A7142">
              <w:t>youtube.com/</w:t>
            </w:r>
            <w:proofErr w:type="spellStart"/>
            <w:r w:rsidR="009A7142" w:rsidRPr="009A7142">
              <w:t>playlist?list</w:t>
            </w:r>
            <w:proofErr w:type="spellEnd"/>
            <w:r w:rsidR="009A7142" w:rsidRPr="009A7142">
              <w:t>=PL82589B66ED712B4B</w:t>
            </w:r>
          </w:p>
        </w:tc>
      </w:tr>
      <w:tr w:rsidR="005E24C5" w14:paraId="62B55F93" w14:textId="77777777" w:rsidTr="00E70F3F">
        <w:trPr>
          <w:jc w:val="center"/>
        </w:trPr>
        <w:tc>
          <w:tcPr>
            <w:tcW w:w="2880" w:type="dxa"/>
            <w:tcMar>
              <w:top w:w="360" w:type="dxa"/>
              <w:left w:w="115" w:type="dxa"/>
              <w:right w:w="115" w:type="dxa"/>
            </w:tcMar>
          </w:tcPr>
          <w:p w14:paraId="720C4983" w14:textId="77777777" w:rsidR="005E24C5" w:rsidRDefault="005E24C5" w:rsidP="001017CF">
            <w:pPr>
              <w:pStyle w:val="Body"/>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5E24C5" w:rsidRDefault="005E24C5" w:rsidP="001017CF">
            <w:pPr>
              <w:pStyle w:val="Body"/>
            </w:pPr>
          </w:p>
        </w:tc>
      </w:tr>
      <w:tr w:rsidR="005E24C5" w14:paraId="7264052F" w14:textId="77777777" w:rsidTr="00CE5ADB">
        <w:trPr>
          <w:jc w:val="center"/>
        </w:trPr>
        <w:tc>
          <w:tcPr>
            <w:tcW w:w="2880" w:type="dxa"/>
            <w:tcMar>
              <w:top w:w="360" w:type="dxa"/>
              <w:left w:w="115" w:type="dxa"/>
              <w:right w:w="115" w:type="dxa"/>
            </w:tcMar>
          </w:tcPr>
          <w:p w14:paraId="0C129E44" w14:textId="525D68BF" w:rsidR="005E24C5" w:rsidRDefault="005E24C5" w:rsidP="001017CF">
            <w:pPr>
              <w:pStyle w:val="Body"/>
              <w:rPr>
                <w:shd w:val="clear" w:color="auto" w:fill="FFFFFF"/>
              </w:rPr>
            </w:pPr>
            <w:r>
              <w:rPr>
                <w:shd w:val="clear" w:color="auto" w:fill="FFFFFF"/>
              </w:rPr>
              <w:lastRenderedPageBreak/>
              <w:t xml:space="preserve">{%tr if </w:t>
            </w:r>
            <w:r w:rsidR="00EE04B3">
              <w:t>domestic_violence</w:t>
            </w:r>
            <w:r>
              <w:t xml:space="preserve"> </w:t>
            </w:r>
            <w:r>
              <w:rPr>
                <w:shd w:val="clear" w:color="auto" w:fill="FFFFFF"/>
              </w:rPr>
              <w:t>%}</w:t>
            </w:r>
          </w:p>
        </w:tc>
        <w:tc>
          <w:tcPr>
            <w:tcW w:w="7612" w:type="dxa"/>
            <w:tcMar>
              <w:top w:w="432" w:type="dxa"/>
              <w:left w:w="115" w:type="dxa"/>
              <w:right w:w="115" w:type="dxa"/>
            </w:tcMar>
          </w:tcPr>
          <w:p w14:paraId="414E42C3" w14:textId="77777777" w:rsidR="005E24C5" w:rsidRDefault="005E24C5" w:rsidP="005E24C5"/>
        </w:tc>
      </w:tr>
      <w:tr w:rsidR="005E24C5" w14:paraId="0DA9D678" w14:textId="77777777" w:rsidTr="00CE5ADB">
        <w:trPr>
          <w:jc w:val="center"/>
        </w:trPr>
        <w:tc>
          <w:tcPr>
            <w:tcW w:w="2880" w:type="dxa"/>
            <w:tcMar>
              <w:top w:w="360" w:type="dxa"/>
              <w:left w:w="115" w:type="dxa"/>
              <w:right w:w="115" w:type="dxa"/>
            </w:tcMar>
          </w:tcPr>
          <w:p w14:paraId="0227CDD2" w14:textId="3E08DBB4" w:rsidR="005E24C5" w:rsidRDefault="005E24C5" w:rsidP="005E24C5">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14</w:t>
            </w:r>
            <w:r w:rsidRPr="00A50D37">
              <w:rPr>
                <w:shd w:val="clear" w:color="auto" w:fill="FFFFFF"/>
              </w:rPr>
              <w:fldChar w:fldCharType="end"/>
            </w:r>
            <w:r w:rsidRPr="00A50D37">
              <w:rPr>
                <w:shd w:val="clear" w:color="auto" w:fill="FFFFFF"/>
              </w:rPr>
              <w:t>:</w:t>
            </w:r>
            <w:r>
              <w:t xml:space="preserve"> </w:t>
            </w:r>
            <w:r w:rsidR="00EE04B3">
              <w:rPr>
                <w:shd w:val="clear" w:color="auto" w:fill="FFFFFF"/>
              </w:rPr>
              <w:t xml:space="preserve">{%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r w:rsidR="003B5755" w:rsidRPr="003B5755">
              <w:t xml:space="preserve">') </w:t>
            </w:r>
            <w:r w:rsidR="00EE04B3">
              <w:rPr>
                <w:shd w:val="clear" w:color="auto" w:fill="FFFFFF"/>
              </w:rPr>
              <w:t>%}</w:t>
            </w:r>
            <w:r w:rsidR="00EE04B3" w:rsidRPr="00EE04B3">
              <w:rPr>
                <w:shd w:val="clear" w:color="auto" w:fill="FFFFFF"/>
              </w:rPr>
              <w:t xml:space="preserve">Abuse or domestic violence resources </w:t>
            </w:r>
            <w:r w:rsidR="003B5755">
              <w:rPr>
                <w:shd w:val="clear" w:color="auto" w:fill="FFFFFF"/>
              </w:rPr>
              <w:t>and</w:t>
            </w:r>
            <w:r w:rsidR="00EE04B3" w:rsidRPr="00EE04B3">
              <w:rPr>
                <w:shd w:val="clear" w:color="auto" w:fill="FFFFFF"/>
              </w:rPr>
              <w:t xml:space="preserve"> reaching an agreement {% e</w:t>
            </w:r>
            <w:r w:rsidR="001A35F9">
              <w:rPr>
                <w:shd w:val="clear" w:color="auto" w:fill="FFFFFF"/>
              </w:rPr>
              <w:t>lse</w:t>
            </w:r>
            <w:r w:rsidR="00EE04B3" w:rsidRPr="00EE04B3">
              <w:rPr>
                <w:shd w:val="clear" w:color="auto" w:fill="FFFFFF"/>
              </w:rPr>
              <w:t xml:space="preserve"> %}</w:t>
            </w:r>
            <w:r w:rsidR="001A35F9" w:rsidRPr="001A35F9">
              <w:rPr>
                <w:shd w:val="clear" w:color="auto" w:fill="FFFFFF"/>
              </w:rPr>
              <w:t>Abuse or domestic violence and parenting</w:t>
            </w:r>
            <w:r w:rsidR="00EE04B3" w:rsidRPr="00EE04B3">
              <w:rPr>
                <w:shd w:val="clear" w:color="auto" w:fill="FFFFFF"/>
              </w:rPr>
              <w:t>{% endif %}</w:t>
            </w:r>
          </w:p>
        </w:tc>
        <w:tc>
          <w:tcPr>
            <w:tcW w:w="7612" w:type="dxa"/>
            <w:tcMar>
              <w:top w:w="432" w:type="dxa"/>
              <w:left w:w="115" w:type="dxa"/>
              <w:right w:w="115" w:type="dxa"/>
            </w:tcMar>
          </w:tcPr>
          <w:p w14:paraId="7F61802D" w14:textId="77777777" w:rsidR="003D330B" w:rsidRDefault="003D330B" w:rsidP="003D330B">
            <w:pPr>
              <w:pStyle w:val="Heading3"/>
              <w:outlineLvl w:val="2"/>
            </w:pPr>
            <w:r>
              <w:t>If you are in immediate danger, call 911</w:t>
            </w:r>
          </w:p>
          <w:p w14:paraId="5A7F460B" w14:textId="22985C27" w:rsidR="003D330B" w:rsidRDefault="003D330B" w:rsidP="003D330B">
            <w:pPr>
              <w:pStyle w:val="Body"/>
            </w:pPr>
            <w:r w:rsidRPr="003D330B">
              <w:rPr>
                <w:b/>
              </w:rPr>
              <w:t>People who have experienced domestic violence can be at greater risk when they start a court case.</w:t>
            </w:r>
            <w:r>
              <w:t xml:space="preserve"> During this time, safety is very important.  The dynamics in a relationship with domestic violence may also cause people to feel pressured to agree to something they don’t want.  If this is your situation, these resources may help:</w:t>
            </w:r>
          </w:p>
          <w:p w14:paraId="5FAEEC09" w14:textId="0FBD9FAB" w:rsidR="003D330B" w:rsidRDefault="003D330B" w:rsidP="003D330B">
            <w:pPr>
              <w:pStyle w:val="ListParagraph"/>
              <w:ind w:left="420"/>
            </w:pPr>
            <w:r>
              <w:t xml:space="preserve"> Find a </w:t>
            </w:r>
            <w:hyperlink r:id="rId131" w:history="1">
              <w:r w:rsidRPr="00D57FB8">
                <w:rPr>
                  <w:rStyle w:val="Hyperlink"/>
                </w:rPr>
                <w:t>domestic violence program</w:t>
              </w:r>
            </w:hyperlink>
            <w:r>
              <w:t xml:space="preserve"> in your area to learn about what services they offer (counseling, financial assistance, housing and safe shelter, resources for children, and help with court).</w:t>
            </w:r>
          </w:p>
          <w:p w14:paraId="54A1FF84" w14:textId="69457488" w:rsidR="003D330B" w:rsidRDefault="003D330B" w:rsidP="003D330B">
            <w:pPr>
              <w:pStyle w:val="ListParagraph"/>
              <w:ind w:left="420"/>
            </w:pPr>
            <w:r>
              <w:t xml:space="preserve"> Ask the court for a protective order.  You can get information about asking for a protective order by answering more questions.  If you want to save this Action Plan, be sure to download, save, or print it.  then return to the Guided Assist page and use the Guided Assist search box to find "Protective Orders."</w:t>
            </w:r>
          </w:p>
          <w:p w14:paraId="6FFF8B83" w14:textId="243396EB" w:rsidR="003D330B" w:rsidRDefault="003D330B" w:rsidP="003D330B">
            <w:pPr>
              <w:pStyle w:val="ListParagraph"/>
              <w:ind w:left="420"/>
            </w:pPr>
            <w:r>
              <w:t xml:space="preserve"> See if you qualify for the </w:t>
            </w:r>
            <w:hyperlink r:id="rId132" w:history="1">
              <w:r w:rsidRPr="006750D1">
                <w:rPr>
                  <w:rStyle w:val="Hyperlink"/>
                </w:rPr>
                <w:t>legal assistance through your local domestic violence program</w:t>
              </w:r>
            </w:hyperlink>
            <w:r>
              <w:t xml:space="preserve"> or </w:t>
            </w:r>
            <w:hyperlink r:id="rId133" w:history="1">
              <w:r w:rsidR="00D57FB8" w:rsidRPr="00D57FB8">
                <w:rPr>
                  <w:rStyle w:val="Hyperlink"/>
                </w:rPr>
                <w:t>Alaska Legal Services</w:t>
              </w:r>
            </w:hyperlink>
            <w:r>
              <w:t>.</w:t>
            </w:r>
          </w:p>
          <w:p w14:paraId="41E33C48" w14:textId="356037D9" w:rsidR="006750D1" w:rsidRDefault="003D330B" w:rsidP="003D330B">
            <w:pPr>
              <w:pStyle w:val="Body"/>
            </w:pPr>
            <w:r>
              <w:t xml:space="preserve">{% if </w:t>
            </w:r>
            <w:proofErr w:type="spellStart"/>
            <w:r w:rsidR="003B5755" w:rsidRPr="003B5755">
              <w:t>which_forms</w:t>
            </w:r>
            <w:proofErr w:type="spellEnd"/>
            <w:r w:rsidR="003B5755" w:rsidRPr="003B5755">
              <w:t xml:space="preserve"> in</w:t>
            </w:r>
            <w:r w:rsidR="003B5755">
              <w:t xml:space="preserve"> </w:t>
            </w:r>
            <w:r w:rsidR="003B5755" w:rsidRPr="003B5755">
              <w:t>('</w:t>
            </w:r>
            <w:proofErr w:type="spellStart"/>
            <w:r w:rsidR="003B5755" w:rsidRPr="003B5755">
              <w:t>agree','both</w:t>
            </w:r>
            <w:proofErr w:type="spellEnd"/>
            <w:r w:rsidR="003B5755" w:rsidRPr="003B5755">
              <w:t xml:space="preserve">') </w:t>
            </w:r>
            <w:r>
              <w:t>%}However, some parents in a relationship that includes domestic violence are comfortable reaching an agreement about a parenting plan for a variety of reasons.  Sometimes:</w:t>
            </w:r>
          </w:p>
          <w:p w14:paraId="39A864AD" w14:textId="77777777" w:rsidR="006750D1" w:rsidRDefault="003D330B" w:rsidP="003D330B">
            <w:pPr>
              <w:pStyle w:val="ListParagraph"/>
              <w:ind w:left="420"/>
            </w:pPr>
            <w:r>
              <w:t xml:space="preserve"> the domestic violence does not make either parent uncomfortable or afraid to ask for what they want in the parenting plan;</w:t>
            </w:r>
          </w:p>
          <w:p w14:paraId="6DC27710" w14:textId="77777777" w:rsidR="006750D1" w:rsidRDefault="003D330B" w:rsidP="003D330B">
            <w:pPr>
              <w:pStyle w:val="ListParagraph"/>
              <w:ind w:left="420"/>
            </w:pPr>
            <w:r>
              <w:t xml:space="preserve"> if the domestic violence does make a parent uncomfortable or afraid, provisions are used to make the process of trying to reach an agreement feel safer (having a support person present, having a mediator or a trusted third person help with discussions, not meeting in-person, meeting in different rooms, or talking about an agreement through email, text or telephone);</w:t>
            </w:r>
          </w:p>
          <w:p w14:paraId="3ED8A4DB" w14:textId="77777777" w:rsidR="006750D1" w:rsidRDefault="003D330B" w:rsidP="003D330B">
            <w:pPr>
              <w:pStyle w:val="ListParagraph"/>
              <w:ind w:left="420"/>
            </w:pPr>
            <w:r>
              <w:t xml:space="preserve"> one parent’s main goal is to finish the case and be done in a safe manner so they are willing to give up some things in the agreement that they may be entitled to under the law.</w:t>
            </w:r>
          </w:p>
          <w:p w14:paraId="67C917A5" w14:textId="77777777" w:rsidR="006750D1" w:rsidRDefault="003D330B" w:rsidP="003D330B">
            <w:pPr>
              <w:pStyle w:val="Body"/>
            </w:pPr>
            <w:r>
              <w:t>You can decide whether you are comfortable trying to reach an agreement with the other parent based on the facts and circumstances of your case.  As explained below, if you want to try to reach an agreement about the parenting plan, your options may be limited if there has been domestic violence.</w:t>
            </w:r>
          </w:p>
          <w:p w14:paraId="46A579C2" w14:textId="41807681" w:rsidR="003D330B" w:rsidRDefault="003D330B" w:rsidP="00A307B2">
            <w:pPr>
              <w:pStyle w:val="Heading3"/>
              <w:outlineLvl w:val="2"/>
            </w:pPr>
            <w:r>
              <w:lastRenderedPageBreak/>
              <w:t xml:space="preserve">Your Parenting Plan agreement may be limited if there is domestic </w:t>
            </w:r>
            <w:proofErr w:type="gramStart"/>
            <w:r>
              <w:t>violence{</w:t>
            </w:r>
            <w:proofErr w:type="gramEnd"/>
            <w:r>
              <w:t>% else %}How domestic violence affects custody</w:t>
            </w:r>
            <w:r w:rsidR="00231902">
              <w:t>{% endif %}</w:t>
            </w:r>
          </w:p>
          <w:p w14:paraId="422DBEC9" w14:textId="3E5E44C1" w:rsidR="00F54227" w:rsidRDefault="00F54227" w:rsidP="00F54227">
            <w:pPr>
              <w:pStyle w:val="ListParagraph"/>
              <w:ind w:left="420"/>
            </w:pPr>
            <w:r>
              <w:t>The law presumes that a parent with a "history of domestic violence" not get custody or unsupervised visitation unless he or she meets certain requirements. These may include completing a batterer’s intervention or substance abuse treatment program.</w:t>
            </w:r>
          </w:p>
          <w:p w14:paraId="1ACADB8A" w14:textId="0B3222A1" w:rsidR="003D330B" w:rsidRDefault="00F54227" w:rsidP="00F54227">
            <w:pPr>
              <w:pStyle w:val="ListParagraph"/>
              <w:ind w:left="420"/>
            </w:pPr>
            <w:r>
              <w:t>A "history of domestic violence" is defined by the law as either one incident of domestic violence that caused serious physical injury, or more than one incident.  The parent's domestic violence behavior needs to fit under one of the domestic violence crimes in the law.  There does not have to be a protective order or criminal case for the court to find a parent has a history of domestic violence.  The court can find domestic violence based on one parent's testimony.</w:t>
            </w:r>
          </w:p>
          <w:p w14:paraId="1009DB92" w14:textId="074E9388" w:rsidR="003D330B" w:rsidRDefault="003D330B" w:rsidP="00F54227">
            <w:pPr>
              <w:pStyle w:val="Body"/>
            </w:pPr>
          </w:p>
          <w:p w14:paraId="09F08784" w14:textId="32E537CD" w:rsidR="003D330B" w:rsidRDefault="00375F6D" w:rsidP="00F54227">
            <w:pPr>
              <w:pStyle w:val="Heading3"/>
              <w:outlineLvl w:val="2"/>
            </w:pPr>
            <w:r>
              <w:t xml:space="preserve">{% if </w:t>
            </w:r>
            <w:proofErr w:type="spellStart"/>
            <w:r w:rsidRPr="003B5755">
              <w:t>which_forms</w:t>
            </w:r>
            <w:proofErr w:type="spellEnd"/>
            <w:r w:rsidRPr="003B5755">
              <w:t xml:space="preserve"> in</w:t>
            </w:r>
            <w:r>
              <w:t xml:space="preserve"> </w:t>
            </w:r>
            <w:r w:rsidRPr="003B5755">
              <w:t>('</w:t>
            </w:r>
            <w:proofErr w:type="spellStart"/>
            <w:r w:rsidRPr="003B5755">
              <w:t>agree','both</w:t>
            </w:r>
            <w:proofErr w:type="spellEnd"/>
            <w:r w:rsidRPr="003B5755">
              <w:t xml:space="preserve">') </w:t>
            </w:r>
            <w:r>
              <w:t>%}</w:t>
            </w:r>
            <w:r w:rsidR="00F54227" w:rsidRPr="00F54227">
              <w:t xml:space="preserve">Considerations if you don't </w:t>
            </w:r>
            <w:proofErr w:type="gramStart"/>
            <w:r w:rsidR="00F54227" w:rsidRPr="00F54227">
              <w:t>agree</w:t>
            </w:r>
            <w:r w:rsidR="003D330B">
              <w:t>{</w:t>
            </w:r>
            <w:proofErr w:type="gramEnd"/>
            <w:r w:rsidR="003D330B">
              <w:t>% else %}</w:t>
            </w:r>
            <w:r w:rsidR="00F54227" w:rsidRPr="00F54227">
              <w:t>Contact between Parent &amp; Children</w:t>
            </w:r>
            <w:r w:rsidR="00231902">
              <w:t>{% endif %}</w:t>
            </w:r>
          </w:p>
          <w:p w14:paraId="3EEC2118" w14:textId="595BD41D" w:rsidR="00F54227" w:rsidRDefault="00F54227" w:rsidP="00F54227">
            <w:pPr>
              <w:pStyle w:val="Body"/>
            </w:pPr>
            <w:r w:rsidRPr="00F54227">
              <w:t>If you think the other parent should not have any contact with your children, you will need to convince the judge that it is in the children’s best interest.  Generally, it is unusual for a judge in a divorce or custody case to decide that a parent cannot see his or her children. There is research that shows it is important for children to have a relationship with both parents if it can happen in a safe manner.  If the judge finds the domestic violence presumption applies, the judge will usually permit supervised contact between the parent and the children while the parent is completing a batterer’s intervention or substance abuse treatment program.  After the parent finishes the program and any other requirements the judge ordered, the judge may lift the supervision restriction and allow a different parenting schedule.</w:t>
            </w:r>
          </w:p>
          <w:p w14:paraId="462C2AD5" w14:textId="60464F15" w:rsidR="00F54227" w:rsidRDefault="00375F6D" w:rsidP="00F54227">
            <w:pPr>
              <w:pStyle w:val="Heading3"/>
              <w:outlineLvl w:val="2"/>
            </w:pPr>
            <w:r>
              <w:t xml:space="preserve">{% if </w:t>
            </w:r>
            <w:r w:rsidRPr="003B5755">
              <w:t xml:space="preserve">which_forms </w:t>
            </w:r>
            <w:r>
              <w:t>== 'contested' %}</w:t>
            </w:r>
            <w:r w:rsidR="00F54227" w:rsidRPr="00F54227">
              <w:t>Tell the Judge Your Concerns</w:t>
            </w:r>
            <w:r w:rsidR="00231902">
              <w:t>{% endif %}</w:t>
            </w:r>
          </w:p>
          <w:p w14:paraId="172DE219" w14:textId="76EC3F53" w:rsidR="006750D1" w:rsidRDefault="00F54227" w:rsidP="00F54227">
            <w:pPr>
              <w:pStyle w:val="Body"/>
            </w:pPr>
            <w:r>
              <w:t xml:space="preserve">The judge will only know about your domestic violence concerns if you state them in the documents you file and when you talk in court.  If you have concerns for the children’s safety when in the care of the other parent, or for yourself when interacting with the other parent, describe them to the judge.  If the judge is going to allow the other parent to have parenting time (visitation) with the children, you can suggest </w:t>
            </w:r>
            <w:r>
              <w:lastRenderedPageBreak/>
              <w:t>ways to address your concerns.  Some options include:</w:t>
            </w:r>
          </w:p>
          <w:p w14:paraId="10C5C8B0" w14:textId="77777777" w:rsidR="006750D1" w:rsidRDefault="006750D1" w:rsidP="006750D1">
            <w:pPr>
              <w:pStyle w:val="ListParagraph"/>
              <w:ind w:left="420"/>
            </w:pPr>
            <w:r>
              <w:t xml:space="preserve"> </w:t>
            </w:r>
            <w:r w:rsidR="00F54227">
              <w:t>no drugs or alcohol prior to or during the visits,</w:t>
            </w:r>
          </w:p>
          <w:p w14:paraId="2C240DEA" w14:textId="77777777" w:rsidR="006750D1" w:rsidRDefault="006750D1" w:rsidP="006750D1">
            <w:pPr>
              <w:pStyle w:val="ListParagraph"/>
              <w:ind w:left="420"/>
            </w:pPr>
            <w:r>
              <w:t xml:space="preserve"> </w:t>
            </w:r>
            <w:r w:rsidR="00F54227">
              <w:t>drug or alcohol testing and/or treatment,</w:t>
            </w:r>
          </w:p>
          <w:p w14:paraId="10ABB3D8" w14:textId="77777777" w:rsidR="006750D1" w:rsidRDefault="006750D1" w:rsidP="006750D1">
            <w:pPr>
              <w:pStyle w:val="ListParagraph"/>
              <w:ind w:left="420"/>
            </w:pPr>
            <w:r>
              <w:t xml:space="preserve"> </w:t>
            </w:r>
            <w:r w:rsidR="00F54227">
              <w:t>no overnight visitation,</w:t>
            </w:r>
          </w:p>
          <w:p w14:paraId="13827CC7" w14:textId="77777777" w:rsidR="006750D1" w:rsidRDefault="006750D1" w:rsidP="006750D1">
            <w:pPr>
              <w:pStyle w:val="ListParagraph"/>
              <w:ind w:left="420"/>
            </w:pPr>
            <w:r>
              <w:t xml:space="preserve"> </w:t>
            </w:r>
            <w:r w:rsidR="00F54227">
              <w:t>no excessive discipline or spanking,</w:t>
            </w:r>
          </w:p>
          <w:p w14:paraId="747C82AF" w14:textId="77777777" w:rsidR="006750D1" w:rsidRDefault="006750D1" w:rsidP="006750D1">
            <w:pPr>
              <w:pStyle w:val="ListParagraph"/>
              <w:ind w:left="420"/>
            </w:pPr>
            <w:r>
              <w:t xml:space="preserve"> </w:t>
            </w:r>
            <w:r w:rsidR="00F54227">
              <w:t>no emotional abuse such as cursing at or name calling,</w:t>
            </w:r>
          </w:p>
          <w:p w14:paraId="28E1BEF5" w14:textId="77777777" w:rsidR="006750D1" w:rsidRDefault="006750D1" w:rsidP="006750D1">
            <w:pPr>
              <w:pStyle w:val="ListParagraph"/>
              <w:ind w:left="420"/>
            </w:pPr>
            <w:r>
              <w:t xml:space="preserve"> </w:t>
            </w:r>
            <w:r w:rsidR="00F54227">
              <w:t>no saying anything bad about you to or in front the children or letting anyone else do it,</w:t>
            </w:r>
          </w:p>
          <w:p w14:paraId="5A6C2126" w14:textId="77777777" w:rsidR="006750D1" w:rsidRDefault="006750D1" w:rsidP="006750D1">
            <w:pPr>
              <w:pStyle w:val="ListParagraph"/>
              <w:ind w:left="420"/>
            </w:pPr>
            <w:r>
              <w:t xml:space="preserve"> </w:t>
            </w:r>
            <w:r w:rsidR="00F54227">
              <w:t>no inappropriate exposure to adult activities such as pornography,</w:t>
            </w:r>
          </w:p>
          <w:p w14:paraId="2844BFE2" w14:textId="77777777" w:rsidR="006750D1" w:rsidRDefault="006750D1" w:rsidP="006750D1">
            <w:pPr>
              <w:pStyle w:val="ListParagraph"/>
              <w:ind w:left="420"/>
            </w:pPr>
            <w:r>
              <w:t xml:space="preserve"> </w:t>
            </w:r>
            <w:r w:rsidR="00F54227">
              <w:t>exchanges only at public or specified places,</w:t>
            </w:r>
          </w:p>
          <w:p w14:paraId="4A6D2B6E" w14:textId="77777777" w:rsidR="006750D1" w:rsidRDefault="006750D1" w:rsidP="006750D1">
            <w:pPr>
              <w:pStyle w:val="ListParagraph"/>
              <w:ind w:left="420"/>
            </w:pPr>
            <w:r>
              <w:t xml:space="preserve"> </w:t>
            </w:r>
            <w:r w:rsidR="00F54227">
              <w:t>supervised exchanges by a willing and available third party who you trust,</w:t>
            </w:r>
          </w:p>
          <w:p w14:paraId="6E9C1A7C" w14:textId="77777777" w:rsidR="006750D1" w:rsidRDefault="006750D1" w:rsidP="006750D1">
            <w:pPr>
              <w:pStyle w:val="ListParagraph"/>
              <w:ind w:left="420"/>
            </w:pPr>
            <w:r>
              <w:t xml:space="preserve"> </w:t>
            </w:r>
            <w:r w:rsidR="00F54227">
              <w:t>parenting time only occur in a public or specified place,</w:t>
            </w:r>
          </w:p>
          <w:p w14:paraId="217BCA80" w14:textId="77777777" w:rsidR="006750D1" w:rsidRDefault="006750D1" w:rsidP="006750D1">
            <w:pPr>
              <w:pStyle w:val="ListParagraph"/>
              <w:ind w:left="420"/>
            </w:pPr>
            <w:r>
              <w:t xml:space="preserve"> </w:t>
            </w:r>
            <w:r w:rsidR="00F54227">
              <w:t>supervised parenting time with a willing and available third party who you trust, or</w:t>
            </w:r>
          </w:p>
          <w:p w14:paraId="1A772655" w14:textId="77777777" w:rsidR="006750D1" w:rsidRDefault="006750D1" w:rsidP="006750D1">
            <w:pPr>
              <w:pStyle w:val="ListParagraph"/>
              <w:ind w:left="420"/>
            </w:pPr>
            <w:r>
              <w:t xml:space="preserve"> </w:t>
            </w:r>
            <w:r w:rsidR="00F54227">
              <w:t>no contact between the children and specific individuals you are concerned about.</w:t>
            </w:r>
          </w:p>
          <w:p w14:paraId="557E591B" w14:textId="6A3184B8" w:rsidR="006750D1" w:rsidRDefault="00F54227" w:rsidP="00F54227">
            <w:pPr>
              <w:pStyle w:val="Body"/>
            </w:pPr>
            <w:r>
              <w:t xml:space="preserve">If you think you or your children's health, safety, or liberty would be harmed by providing the information on the </w:t>
            </w:r>
            <w:r w:rsidRPr="006750D1">
              <w:rPr>
                <w:b/>
              </w:rPr>
              <w:t>Child Custody Jurisdiction Affidavit</w:t>
            </w:r>
            <w:r>
              <w:t xml:space="preserve">, </w:t>
            </w:r>
            <w:hyperlink r:id="rId134" w:history="1">
              <w:r w:rsidRPr="006750D1">
                <w:rPr>
                  <w:rStyle w:val="Hyperlink"/>
                </w:rPr>
                <w:t>DR-150</w:t>
              </w:r>
            </w:hyperlink>
            <w:r>
              <w:t xml:space="preserve"> to the other parent:</w:t>
            </w:r>
          </w:p>
          <w:p w14:paraId="41860019" w14:textId="1D04D70A" w:rsidR="006750D1" w:rsidRDefault="006750D1" w:rsidP="006750D1">
            <w:pPr>
              <w:pStyle w:val="ListParagraph"/>
              <w:ind w:left="420"/>
            </w:pPr>
            <w:r>
              <w:t xml:space="preserve"> D</w:t>
            </w:r>
            <w:r w:rsidR="00F54227">
              <w:t xml:space="preserve">o not give the other parent a copy of the completed </w:t>
            </w:r>
            <w:r w:rsidR="00F54227" w:rsidRPr="006750D1">
              <w:rPr>
                <w:b/>
              </w:rPr>
              <w:t>Child Custody Jurisdiction Affidavit</w:t>
            </w:r>
            <w:r w:rsidR="00F54227">
              <w:t xml:space="preserve"> after you file it with the court, and</w:t>
            </w:r>
          </w:p>
          <w:p w14:paraId="45A476ED" w14:textId="08BD6E66" w:rsidR="006750D1" w:rsidRDefault="006750D1" w:rsidP="006750D1">
            <w:pPr>
              <w:pStyle w:val="ListParagraph"/>
              <w:ind w:left="420"/>
            </w:pPr>
            <w:r>
              <w:t>F</w:t>
            </w:r>
            <w:r w:rsidR="00F54227">
              <w:t xml:space="preserve">ile </w:t>
            </w:r>
            <w:r w:rsidR="00F54227" w:rsidRPr="006750D1">
              <w:rPr>
                <w:b/>
              </w:rPr>
              <w:t>Direction to Seal Child Custody Jurisdiction Affidavit</w:t>
            </w:r>
            <w:r w:rsidR="00F54227">
              <w:t xml:space="preserve">, </w:t>
            </w:r>
            <w:hyperlink r:id="rId135" w:history="1">
              <w:r w:rsidR="00F54227" w:rsidRPr="006750D1">
                <w:rPr>
                  <w:rStyle w:val="Hyperlink"/>
                </w:rPr>
                <w:t>DR-151</w:t>
              </w:r>
            </w:hyperlink>
            <w:r w:rsidR="00F54227">
              <w:t>.</w:t>
            </w:r>
          </w:p>
          <w:p w14:paraId="435FACC4" w14:textId="4CBE8FEE" w:rsidR="005E24C5" w:rsidRDefault="005E24C5" w:rsidP="005E24C5">
            <w:pPr>
              <w:pStyle w:val="Heading3"/>
              <w:outlineLvl w:val="2"/>
            </w:pPr>
            <w:r>
              <w:t>Links in this step</w:t>
            </w:r>
          </w:p>
          <w:p w14:paraId="49D0E887" w14:textId="5EE7555F" w:rsidR="00D57FB8" w:rsidRPr="00D57FB8" w:rsidRDefault="00D57FB8" w:rsidP="006750D1">
            <w:pPr>
              <w:pStyle w:val="Body"/>
            </w:pPr>
            <w:r>
              <w:rPr>
                <w:b/>
              </w:rPr>
              <w:t>Domestic violence program</w:t>
            </w:r>
            <w:r>
              <w:br/>
            </w:r>
            <w:r w:rsidRPr="00D57FB8">
              <w:t>andvsa.org/</w:t>
            </w:r>
            <w:proofErr w:type="spellStart"/>
            <w:r w:rsidRPr="00D57FB8">
              <w:t>communitys</w:t>
            </w:r>
            <w:proofErr w:type="spellEnd"/>
            <w:r w:rsidRPr="00D57FB8">
              <w:t>-programs</w:t>
            </w:r>
          </w:p>
          <w:p w14:paraId="3D690085" w14:textId="4DFBA40A" w:rsidR="006750D1" w:rsidRDefault="006750D1" w:rsidP="006750D1">
            <w:pPr>
              <w:pStyle w:val="Body"/>
            </w:pPr>
            <w:r w:rsidRPr="006750D1">
              <w:rPr>
                <w:b/>
              </w:rPr>
              <w:t>legal assistance through your local domestic violence program</w:t>
            </w:r>
            <w:r w:rsidRPr="006750D1">
              <w:rPr>
                <w:b/>
              </w:rPr>
              <w:br/>
            </w:r>
            <w:r w:rsidRPr="006750D1">
              <w:t>andvsa.org/for-survivors/</w:t>
            </w:r>
          </w:p>
          <w:p w14:paraId="0AF401F4" w14:textId="77777777" w:rsidR="00D57FB8" w:rsidRDefault="00D57FB8" w:rsidP="00D57FB8">
            <w:pPr>
              <w:pStyle w:val="Body"/>
              <w:rPr>
                <w:b/>
              </w:rPr>
            </w:pPr>
            <w:r w:rsidRPr="00D57FB8">
              <w:rPr>
                <w:b/>
              </w:rPr>
              <w:t>Alaska Legal Services</w:t>
            </w:r>
            <w:r>
              <w:br/>
              <w:t>alsc-law.org/apply-for-services</w:t>
            </w:r>
          </w:p>
          <w:p w14:paraId="7E87D150" w14:textId="6640F394" w:rsidR="006750D1" w:rsidRPr="00D57FB8" w:rsidRDefault="006750D1" w:rsidP="005E24C5">
            <w:pPr>
              <w:pStyle w:val="Body"/>
            </w:pPr>
            <w:r w:rsidRPr="006750D1">
              <w:rPr>
                <w:b/>
              </w:rPr>
              <w:t>Child Custody Jurisdiction Affidavit</w:t>
            </w:r>
            <w:r>
              <w:t xml:space="preserve">, </w:t>
            </w:r>
            <w:hyperlink r:id="rId136" w:history="1">
              <w:r w:rsidRPr="006750D1">
                <w:rPr>
                  <w:rStyle w:val="Hyperlink"/>
                </w:rPr>
                <w:t>DR-150</w:t>
              </w:r>
            </w:hyperlink>
            <w:r w:rsidR="00D57FB8" w:rsidRPr="00D57FB8">
              <w:br/>
              <w:t>public.courts.alaska.gov/web/forms/docs/dr-150.pdf</w:t>
            </w:r>
          </w:p>
          <w:p w14:paraId="4C0F9A93" w14:textId="64CD5B44" w:rsidR="005E24C5" w:rsidRPr="005F2392" w:rsidRDefault="006750D1" w:rsidP="005E24C5">
            <w:pPr>
              <w:pStyle w:val="Body"/>
            </w:pPr>
            <w:r w:rsidRPr="006750D1">
              <w:rPr>
                <w:b/>
              </w:rPr>
              <w:t>Direction to Seal Child Custody Jurisdiction Affidavit</w:t>
            </w:r>
            <w:r>
              <w:t xml:space="preserve">, </w:t>
            </w:r>
            <w:hyperlink r:id="rId137" w:history="1">
              <w:r w:rsidRPr="006750D1">
                <w:rPr>
                  <w:rStyle w:val="Hyperlink"/>
                </w:rPr>
                <w:t>DR-151</w:t>
              </w:r>
            </w:hyperlink>
            <w:r w:rsidR="00D57FB8">
              <w:br/>
            </w:r>
            <w:r w:rsidR="00D57FB8" w:rsidRPr="00D57FB8">
              <w:t>public.courts.alaska.gov/web/forms/docs/dr-151.pdf</w:t>
            </w:r>
          </w:p>
        </w:tc>
      </w:tr>
      <w:tr w:rsidR="005E24C5" w14:paraId="17E340F7" w14:textId="77777777" w:rsidTr="00CE5ADB">
        <w:trPr>
          <w:jc w:val="center"/>
        </w:trPr>
        <w:tc>
          <w:tcPr>
            <w:tcW w:w="2880" w:type="dxa"/>
            <w:tcMar>
              <w:top w:w="360" w:type="dxa"/>
              <w:left w:w="115" w:type="dxa"/>
              <w:right w:w="115" w:type="dxa"/>
            </w:tcMar>
          </w:tcPr>
          <w:p w14:paraId="479574A3"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5E24C5" w:rsidRDefault="005E24C5" w:rsidP="001017CF">
            <w:pPr>
              <w:pStyle w:val="Body"/>
            </w:pPr>
          </w:p>
        </w:tc>
      </w:tr>
      <w:tr w:rsidR="005E24C5" w14:paraId="0A14698B" w14:textId="77777777" w:rsidTr="00921DA3">
        <w:trPr>
          <w:jc w:val="center"/>
        </w:trPr>
        <w:tc>
          <w:tcPr>
            <w:tcW w:w="2880" w:type="dxa"/>
            <w:tcMar>
              <w:top w:w="360" w:type="dxa"/>
              <w:left w:w="115" w:type="dxa"/>
              <w:right w:w="115" w:type="dxa"/>
            </w:tcMar>
          </w:tcPr>
          <w:p w14:paraId="1D50D826" w14:textId="54461DC9" w:rsidR="005E24C5" w:rsidRDefault="005E24C5" w:rsidP="001017CF">
            <w:pPr>
              <w:pStyle w:val="Body"/>
              <w:rPr>
                <w:shd w:val="clear" w:color="auto" w:fill="FFFFFF"/>
              </w:rPr>
            </w:pPr>
            <w:r>
              <w:rPr>
                <w:shd w:val="clear" w:color="auto" w:fill="FFFFFF"/>
              </w:rPr>
              <w:t>{%</w:t>
            </w:r>
            <w:proofErr w:type="spellStart"/>
            <w:r>
              <w:rPr>
                <w:shd w:val="clear" w:color="auto" w:fill="FFFFFF"/>
              </w:rPr>
              <w:t>tr</w:t>
            </w:r>
            <w:proofErr w:type="spellEnd"/>
            <w:r>
              <w:rPr>
                <w:shd w:val="clear" w:color="auto" w:fill="FFFFFF"/>
              </w:rPr>
              <w:t xml:space="preserve"> if </w:t>
            </w:r>
            <w:proofErr w:type="spellStart"/>
            <w:r w:rsidR="00DD2EF5">
              <w:rPr>
                <w:shd w:val="clear" w:color="auto" w:fill="FFFFFF"/>
              </w:rPr>
              <w:t>default</w:t>
            </w:r>
            <w:r w:rsidR="0070747F">
              <w:rPr>
                <w:shd w:val="clear" w:color="auto" w:fill="FFFFFF"/>
              </w:rPr>
              <w:t>_info</w:t>
            </w:r>
            <w:proofErr w:type="spellEnd"/>
            <w:r>
              <w:rPr>
                <w:shd w:val="clear" w:color="auto" w:fill="FFFFFF"/>
              </w:rPr>
              <w:t>%}</w:t>
            </w:r>
          </w:p>
        </w:tc>
        <w:tc>
          <w:tcPr>
            <w:tcW w:w="7612" w:type="dxa"/>
            <w:tcMar>
              <w:top w:w="432" w:type="dxa"/>
              <w:left w:w="115" w:type="dxa"/>
              <w:right w:w="115" w:type="dxa"/>
            </w:tcMar>
          </w:tcPr>
          <w:p w14:paraId="4180ED17" w14:textId="77777777" w:rsidR="005E24C5" w:rsidRDefault="005E24C5" w:rsidP="005E24C5"/>
        </w:tc>
      </w:tr>
      <w:tr w:rsidR="005E24C5" w14:paraId="34CF082D" w14:textId="77777777" w:rsidTr="00921DA3">
        <w:trPr>
          <w:jc w:val="center"/>
        </w:trPr>
        <w:tc>
          <w:tcPr>
            <w:tcW w:w="2880" w:type="dxa"/>
            <w:tcMar>
              <w:top w:w="360" w:type="dxa"/>
              <w:left w:w="115" w:type="dxa"/>
              <w:right w:w="115" w:type="dxa"/>
            </w:tcMar>
          </w:tcPr>
          <w:p w14:paraId="28289BE9" w14:textId="5B6F8D17" w:rsidR="005E24C5" w:rsidRDefault="005E24C5" w:rsidP="005E24C5">
            <w:pPr>
              <w:pStyle w:val="Heading2"/>
              <w:outlineLvl w:val="1"/>
              <w:rPr>
                <w:shd w:val="clear" w:color="auto" w:fill="FFFFFF"/>
              </w:rPr>
            </w:pPr>
            <w:r w:rsidRPr="00A50D37">
              <w:rPr>
                <w:shd w:val="clear" w:color="auto" w:fill="FFFFFF"/>
              </w:rPr>
              <w:t xml:space="preserve">Step </w:t>
            </w:r>
            <w:bookmarkStart w:id="2" w:name="defaul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B10574">
              <w:rPr>
                <w:noProof/>
                <w:shd w:val="clear" w:color="auto" w:fill="FFFFFF"/>
              </w:rPr>
              <w:t>15</w:t>
            </w:r>
            <w:r w:rsidRPr="00A50D37">
              <w:rPr>
                <w:shd w:val="clear" w:color="auto" w:fill="FFFFFF"/>
              </w:rPr>
              <w:fldChar w:fldCharType="end"/>
            </w:r>
            <w:bookmarkEnd w:id="2"/>
            <w:r w:rsidRPr="00A50D37">
              <w:rPr>
                <w:shd w:val="clear" w:color="auto" w:fill="FFFFFF"/>
              </w:rPr>
              <w:t>:</w:t>
            </w:r>
            <w:r>
              <w:rPr>
                <w:shd w:val="clear" w:color="auto" w:fill="FFFFFF"/>
              </w:rPr>
              <w:t xml:space="preserve"> </w:t>
            </w:r>
            <w:r w:rsidR="00DD2EF5" w:rsidRPr="00DD2EF5">
              <w:rPr>
                <w:shd w:val="clear" w:color="auto" w:fill="FFFFFF"/>
              </w:rPr>
              <w:t xml:space="preserve">File for </w:t>
            </w:r>
            <w:r w:rsidR="00DD2EF5">
              <w:rPr>
                <w:shd w:val="clear" w:color="auto" w:fill="FFFFFF"/>
              </w:rPr>
              <w:t>D</w:t>
            </w:r>
            <w:r w:rsidR="00DD2EF5" w:rsidRPr="00DD2EF5">
              <w:rPr>
                <w:shd w:val="clear" w:color="auto" w:fill="FFFFFF"/>
              </w:rPr>
              <w:t>efault if the other parent does not respond within 20 days</w:t>
            </w:r>
          </w:p>
        </w:tc>
        <w:tc>
          <w:tcPr>
            <w:tcW w:w="7612" w:type="dxa"/>
            <w:tcMar>
              <w:top w:w="432" w:type="dxa"/>
              <w:left w:w="115" w:type="dxa"/>
              <w:right w:w="115" w:type="dxa"/>
            </w:tcMar>
          </w:tcPr>
          <w:p w14:paraId="5EDB7167" w14:textId="7A53530F" w:rsidR="005E24C5" w:rsidRPr="00E34C8D" w:rsidRDefault="00DD2EF5" w:rsidP="005E24C5">
            <w:pPr>
              <w:pStyle w:val="Heading3"/>
              <w:outlineLvl w:val="2"/>
            </w:pPr>
            <w:r>
              <w:t>Wait for 20 days</w:t>
            </w:r>
          </w:p>
          <w:p w14:paraId="5DA7AC54" w14:textId="77777777" w:rsidR="00DD2EF5" w:rsidRDefault="00DD2EF5" w:rsidP="001017CF">
            <w:pPr>
              <w:pStyle w:val="Body"/>
            </w:pPr>
            <w:r>
              <w:t>If the other parent does not file an Answer within 20 days of being served your complaint, you may ask the court to “default” the other side and grant you everything you asked for.  To do this, you must have proof that you served the other party according to the rules.</w:t>
            </w:r>
          </w:p>
          <w:p w14:paraId="63910E96" w14:textId="0D0196AB" w:rsidR="00DD2EF5" w:rsidRDefault="00DD2EF5" w:rsidP="00DD2EF5">
            <w:pPr>
              <w:pStyle w:val="Heading3"/>
              <w:outlineLvl w:val="2"/>
            </w:pPr>
            <w:r>
              <w:t>Tell the court how you served the other parent</w:t>
            </w:r>
          </w:p>
          <w:p w14:paraId="4EE98275" w14:textId="6EF77F7C" w:rsidR="00DD2EF5" w:rsidRDefault="00DD2EF5" w:rsidP="001017CF">
            <w:pPr>
              <w:pStyle w:val="Body"/>
            </w:pPr>
            <w:r>
              <w:t xml:space="preserve">Fill out a </w:t>
            </w:r>
            <w:r w:rsidRPr="00DD2EF5">
              <w:rPr>
                <w:b/>
              </w:rPr>
              <w:t>Proof of Service Form, SHC-405</w:t>
            </w:r>
            <w:r>
              <w:t xml:space="preserve">: </w:t>
            </w:r>
            <w:hyperlink r:id="rId138" w:history="1">
              <w:r w:rsidRPr="00DD2EF5">
                <w:rPr>
                  <w:rStyle w:val="Hyperlink"/>
                </w:rPr>
                <w:t>Word</w:t>
              </w:r>
            </w:hyperlink>
            <w:r>
              <w:t xml:space="preserve"> | </w:t>
            </w:r>
            <w:hyperlink r:id="rId139" w:history="1">
              <w:r w:rsidRPr="00DD2EF5">
                <w:rPr>
                  <w:rStyle w:val="Hyperlink"/>
                </w:rPr>
                <w:t>PDF</w:t>
              </w:r>
            </w:hyperlink>
          </w:p>
          <w:p w14:paraId="5195FB68" w14:textId="77777777" w:rsidR="00DD2EF5" w:rsidRDefault="00DD2EF5" w:rsidP="00B64215">
            <w:pPr>
              <w:pStyle w:val="Heading3"/>
              <w:outlineLvl w:val="2"/>
            </w:pPr>
            <w:r>
              <w:t>Ask for a Default</w:t>
            </w:r>
          </w:p>
          <w:p w14:paraId="01DA98A1" w14:textId="27E29D20" w:rsidR="00DD2EF5" w:rsidRDefault="00DD2EF5" w:rsidP="001017CF">
            <w:pPr>
              <w:pStyle w:val="Body"/>
            </w:pPr>
            <w:r>
              <w:t xml:space="preserve">Fill out a </w:t>
            </w:r>
            <w:r w:rsidRPr="00B64215">
              <w:rPr>
                <w:b/>
              </w:rPr>
              <w:t>Default Application, SHC-400</w:t>
            </w:r>
            <w:r>
              <w:t xml:space="preserve">: </w:t>
            </w:r>
            <w:hyperlink r:id="rId140" w:history="1">
              <w:r w:rsidRPr="00B64215">
                <w:rPr>
                  <w:rStyle w:val="Hyperlink"/>
                </w:rPr>
                <w:t>Word</w:t>
              </w:r>
            </w:hyperlink>
            <w:r>
              <w:t xml:space="preserve"> | PDF</w:t>
            </w:r>
          </w:p>
          <w:p w14:paraId="3A1E15C8" w14:textId="21BF9E7C" w:rsidR="00DD2EF5" w:rsidRDefault="00E64158" w:rsidP="001017CF">
            <w:pPr>
              <w:pStyle w:val="Body"/>
            </w:pPr>
            <w:r>
              <w:t xml:space="preserve">Be aware that if </w:t>
            </w:r>
            <w:r w:rsidRPr="007D6E18">
              <w:t xml:space="preserve">{{ other_party_in_case }} </w:t>
            </w:r>
            <w:r>
              <w:t xml:space="preserve">is on active duty in the military, the court likely will not enter a default judgment right away.  The court may appoint a lawyer to the other parent first </w:t>
            </w:r>
          </w:p>
          <w:p w14:paraId="558679E9" w14:textId="22FFBC8F" w:rsidR="00B64215" w:rsidRDefault="00DD2EF5" w:rsidP="00B64215">
            <w:pPr>
              <w:pStyle w:val="Heading3"/>
              <w:outlineLvl w:val="2"/>
            </w:pPr>
            <w:r>
              <w:t>Include</w:t>
            </w:r>
          </w:p>
          <w:p w14:paraId="2F366377" w14:textId="3BB2AFD0" w:rsidR="00DD2EF5" w:rsidRDefault="00DD2EF5" w:rsidP="001017CF">
            <w:pPr>
              <w:pStyle w:val="Body"/>
            </w:pPr>
            <w:r w:rsidRPr="00B64215">
              <w:rPr>
                <w:b/>
              </w:rPr>
              <w:t>Findings of Fact and Conclusions of Law (Custody) &amp; Decree of Custody and Judgment</w:t>
            </w:r>
            <w:r>
              <w:t xml:space="preserve">, </w:t>
            </w:r>
            <w:hyperlink r:id="rId141" w:history="1">
              <w:r w:rsidRPr="00B64215">
                <w:rPr>
                  <w:rStyle w:val="Hyperlink"/>
                </w:rPr>
                <w:t>DR-460 &amp; DR-465</w:t>
              </w:r>
            </w:hyperlink>
          </w:p>
          <w:p w14:paraId="5492937D" w14:textId="77777777" w:rsidR="00DD2EF5" w:rsidRDefault="00DD2EF5" w:rsidP="00B64215">
            <w:pPr>
              <w:pStyle w:val="ListParagraph"/>
              <w:ind w:left="422"/>
            </w:pPr>
            <w:r>
              <w:t>Fill out the top of the first page with the case information.</w:t>
            </w:r>
          </w:p>
          <w:p w14:paraId="1630F249" w14:textId="77777777" w:rsidR="00DD2EF5" w:rsidRDefault="00DD2EF5" w:rsidP="00B64215">
            <w:pPr>
              <w:pStyle w:val="ListParagraph"/>
              <w:ind w:left="422"/>
            </w:pPr>
            <w:r>
              <w:t>You can leave the “Background” section blank.</w:t>
            </w:r>
          </w:p>
          <w:p w14:paraId="6ECBA61F" w14:textId="77777777" w:rsidR="00DD2EF5" w:rsidRDefault="00DD2EF5" w:rsidP="00B64215">
            <w:pPr>
              <w:pStyle w:val="ListParagraph"/>
              <w:ind w:left="422"/>
            </w:pPr>
            <w:r>
              <w:t>Fill out the “Child Custody and Visitation” and “Financial Issues” sections.</w:t>
            </w:r>
          </w:p>
          <w:p w14:paraId="15B0D7AB" w14:textId="30DE96BB" w:rsidR="00DD2EF5" w:rsidRDefault="00DD2EF5" w:rsidP="00B64215">
            <w:pPr>
              <w:pStyle w:val="ListParagraph"/>
              <w:ind w:left="422"/>
            </w:pPr>
            <w:r>
              <w:t xml:space="preserve">On the </w:t>
            </w:r>
            <w:r w:rsidRPr="00475478">
              <w:rPr>
                <w:b/>
                <w:bCs/>
              </w:rPr>
              <w:t>Decree of Custody and Judgment</w:t>
            </w:r>
            <w:r>
              <w:t>, fill in the top of the page with the case information, the children’s names and dates of birth, and leave the rest blank.</w:t>
            </w:r>
          </w:p>
          <w:p w14:paraId="1739F15B" w14:textId="77777777" w:rsidR="00475478" w:rsidRDefault="00475478" w:rsidP="00475478">
            <w:pPr>
              <w:pStyle w:val="Heading3"/>
              <w:outlineLvl w:val="2"/>
            </w:pPr>
            <w:r>
              <w:t xml:space="preserve">Serve </w:t>
            </w:r>
            <w:r w:rsidRPr="007D6E18">
              <w:t>{{ other_party_in_case }}</w:t>
            </w:r>
          </w:p>
          <w:p w14:paraId="24ECEFD3" w14:textId="77777777" w:rsidR="00475478" w:rsidRDefault="00475478" w:rsidP="00475478">
            <w:pPr>
              <w:pStyle w:val="BodyText"/>
            </w:pPr>
            <w:r w:rsidRPr="00421A47">
              <w:t xml:space="preserve">Mail or hand deliver a copy of your </w:t>
            </w:r>
            <w:r w:rsidRPr="00421A47">
              <w:rPr>
                <w:b/>
                <w:bCs/>
              </w:rPr>
              <w:t>Default Application</w:t>
            </w:r>
            <w:r w:rsidRPr="00421A47">
              <w:t xml:space="preserve"> and</w:t>
            </w:r>
            <w:r>
              <w:t xml:space="preserve"> copies of</w:t>
            </w:r>
            <w:r w:rsidRPr="00421A47">
              <w:t xml:space="preserve"> all the other forms you are filing to </w:t>
            </w:r>
            <w:r>
              <w:t>{</w:t>
            </w:r>
            <w:r w:rsidRPr="00421A47">
              <w:t>{ other_party_in_case }</w:t>
            </w:r>
            <w:r>
              <w:t>}</w:t>
            </w:r>
            <w:r w:rsidRPr="00421A47">
              <w:t>. If you mail the forms, use U.S. first class mail.</w:t>
            </w:r>
          </w:p>
          <w:p w14:paraId="30B93B3C" w14:textId="77777777" w:rsidR="00475478" w:rsidRDefault="00475478" w:rsidP="00475478">
            <w:pPr>
              <w:pStyle w:val="BodyText"/>
            </w:pPr>
            <w:r w:rsidRPr="00421A47">
              <w:rPr>
                <w:color w:val="0A2A78"/>
                <w:sz w:val="32"/>
              </w:rPr>
              <w:t>File your application and ask about a hearing</w:t>
            </w:r>
          </w:p>
          <w:p w14:paraId="4D222E82" w14:textId="77777777" w:rsidR="00475478" w:rsidRDefault="00475478" w:rsidP="00475478">
            <w:pPr>
              <w:pStyle w:val="BodyText"/>
            </w:pPr>
            <w:r>
              <w:t>File your forms and ask your local court if they will contact you, or you need to contact them to schedule a default hearing.</w:t>
            </w:r>
          </w:p>
          <w:p w14:paraId="01AC0591" w14:textId="03216F06" w:rsidR="00DD2EF5" w:rsidRDefault="00DD2EF5" w:rsidP="00DD2EF5">
            <w:pPr>
              <w:pStyle w:val="Heading3"/>
              <w:outlineLvl w:val="2"/>
            </w:pPr>
            <w:r>
              <w:t>Links in this step</w:t>
            </w:r>
          </w:p>
          <w:p w14:paraId="66C0D492" w14:textId="5EA9D556" w:rsidR="00DD2EF5" w:rsidRDefault="00DD2EF5" w:rsidP="001017CF">
            <w:pPr>
              <w:pStyle w:val="Body"/>
            </w:pPr>
            <w:r w:rsidRPr="00DD2EF5">
              <w:rPr>
                <w:b/>
              </w:rPr>
              <w:lastRenderedPageBreak/>
              <w:t>Proof of Service Form, SHC-405</w:t>
            </w:r>
            <w:r>
              <w:br/>
              <w:t xml:space="preserve">as a  </w:t>
            </w:r>
            <w:hyperlink r:id="rId142" w:history="1">
              <w:r w:rsidRPr="00DD2EF5">
                <w:rPr>
                  <w:rStyle w:val="Hyperlink"/>
                </w:rPr>
                <w:t>Word</w:t>
              </w:r>
            </w:hyperlink>
            <w:r>
              <w:t xml:space="preserve"> file</w:t>
            </w:r>
            <w:r w:rsidR="009C169B">
              <w:br/>
            </w:r>
            <w:r w:rsidR="009C169B" w:rsidRPr="009C169B">
              <w:t>courts.alaska.gov/shc/family/docs/shc-405.doc</w:t>
            </w:r>
            <w:r>
              <w:br/>
              <w:t xml:space="preserve">as a </w:t>
            </w:r>
            <w:hyperlink r:id="rId143" w:history="1">
              <w:r w:rsidRPr="00DD2EF5">
                <w:rPr>
                  <w:rStyle w:val="Hyperlink"/>
                </w:rPr>
                <w:t>PDF</w:t>
              </w:r>
            </w:hyperlink>
            <w:r w:rsidR="009C169B">
              <w:br/>
            </w:r>
            <w:r w:rsidR="009C169B" w:rsidRPr="009C169B">
              <w:t>courts.alaska.gov/shc/family/docs/shc-405n.pdf</w:t>
            </w:r>
          </w:p>
          <w:p w14:paraId="34ACDDAC" w14:textId="6B15C37D" w:rsidR="00DD2EF5" w:rsidRDefault="00B64215" w:rsidP="00DD2EF5">
            <w:pPr>
              <w:pStyle w:val="Body"/>
            </w:pPr>
            <w:r w:rsidRPr="00B64215">
              <w:rPr>
                <w:b/>
              </w:rPr>
              <w:t>Default Application, SHC-400</w:t>
            </w:r>
            <w:r>
              <w:br/>
              <w:t xml:space="preserve">as a </w:t>
            </w:r>
            <w:hyperlink r:id="rId144" w:history="1">
              <w:r w:rsidRPr="00B64215">
                <w:rPr>
                  <w:rStyle w:val="Hyperlink"/>
                </w:rPr>
                <w:t>Word</w:t>
              </w:r>
            </w:hyperlink>
            <w:r>
              <w:t xml:space="preserve"> file</w:t>
            </w:r>
            <w:r>
              <w:br/>
            </w:r>
            <w:r w:rsidRPr="00B64215">
              <w:t>courts.alaska.gov/shc/family/docs/shc-400.doc</w:t>
            </w:r>
            <w:r>
              <w:br/>
              <w:t xml:space="preserve">as a </w:t>
            </w:r>
            <w:hyperlink r:id="rId145" w:history="1">
              <w:r w:rsidRPr="00B64215">
                <w:rPr>
                  <w:rStyle w:val="Hyperlink"/>
                </w:rPr>
                <w:t>PDF</w:t>
              </w:r>
            </w:hyperlink>
            <w:r>
              <w:br/>
            </w:r>
            <w:r w:rsidRPr="00B64215">
              <w:t>courts.alaska.gov/shc/family/docs/shc-400n.pdf</w:t>
            </w:r>
          </w:p>
          <w:p w14:paraId="38F1F19E" w14:textId="3CF9917D" w:rsidR="005E24C5" w:rsidRPr="00E34C8D" w:rsidRDefault="00B64215" w:rsidP="000176B8">
            <w:pPr>
              <w:pStyle w:val="Body"/>
            </w:pPr>
            <w:r w:rsidRPr="00B64215">
              <w:rPr>
                <w:b/>
              </w:rPr>
              <w:t>Findings of Fact and Conclusions of Law (Custody) &amp; Decree of Custody and Judgment</w:t>
            </w:r>
            <w:r>
              <w:t xml:space="preserve">, </w:t>
            </w:r>
            <w:hyperlink r:id="rId146" w:history="1">
              <w:r w:rsidRPr="00B64215">
                <w:rPr>
                  <w:rStyle w:val="Hyperlink"/>
                </w:rPr>
                <w:t>DR-460 &amp; DR-465</w:t>
              </w:r>
            </w:hyperlink>
            <w:r>
              <w:br/>
            </w:r>
            <w:r w:rsidRPr="00B64215">
              <w:t>public.courts.alaska.gov/web/forms/docs/dr-460-465.pdf</w:t>
            </w:r>
          </w:p>
        </w:tc>
      </w:tr>
      <w:tr w:rsidR="005E24C5" w14:paraId="01C48230" w14:textId="77777777" w:rsidTr="001367C6">
        <w:trPr>
          <w:jc w:val="center"/>
        </w:trPr>
        <w:tc>
          <w:tcPr>
            <w:tcW w:w="2880" w:type="dxa"/>
            <w:tcMar>
              <w:top w:w="360" w:type="dxa"/>
              <w:left w:w="115" w:type="dxa"/>
              <w:right w:w="115" w:type="dxa"/>
            </w:tcMar>
          </w:tcPr>
          <w:p w14:paraId="3487CE15" w14:textId="77777777" w:rsidR="005E24C5" w:rsidRDefault="005E24C5" w:rsidP="001017CF">
            <w:pPr>
              <w:pStyle w:val="Body"/>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5E24C5" w:rsidRDefault="005E24C5" w:rsidP="001017CF">
            <w:pPr>
              <w:pStyle w:val="Body"/>
            </w:pPr>
          </w:p>
        </w:tc>
      </w:tr>
      <w:tr w:rsidR="005E24C5" w14:paraId="33FE4350" w14:textId="77777777" w:rsidTr="00921DA3">
        <w:trPr>
          <w:jc w:val="center"/>
        </w:trPr>
        <w:tc>
          <w:tcPr>
            <w:tcW w:w="2880" w:type="dxa"/>
            <w:tcMar>
              <w:top w:w="360" w:type="dxa"/>
              <w:left w:w="115" w:type="dxa"/>
              <w:right w:w="115" w:type="dxa"/>
            </w:tcMar>
          </w:tcPr>
          <w:p w14:paraId="4C1B8FFF" w14:textId="3630A65D" w:rsidR="005E24C5" w:rsidRDefault="005E24C5" w:rsidP="005E24C5">
            <w:pPr>
              <w:pStyle w:val="Heading2"/>
              <w:outlineLvl w:val="1"/>
            </w:pPr>
            <w:r>
              <w:t xml:space="preserve">Step </w:t>
            </w:r>
            <w:bookmarkStart w:id="3"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B10574">
              <w:rPr>
                <w:rStyle w:val="NumChar"/>
                <w:noProof/>
              </w:rPr>
              <w:t>16</w:t>
            </w:r>
            <w:r w:rsidRPr="00E11A90">
              <w:rPr>
                <w:rStyle w:val="NumChar"/>
              </w:rPr>
              <w:fldChar w:fldCharType="end"/>
            </w:r>
            <w:bookmarkEnd w:id="3"/>
            <w:r>
              <w:t xml:space="preserve">: Get more </w:t>
            </w:r>
            <w:r w:rsidRPr="00B144F2">
              <w:t>information</w:t>
            </w:r>
            <w:r>
              <w:t xml:space="preserve"> or help</w:t>
            </w:r>
          </w:p>
        </w:tc>
        <w:tc>
          <w:tcPr>
            <w:tcW w:w="7612" w:type="dxa"/>
            <w:tcMar>
              <w:top w:w="432" w:type="dxa"/>
              <w:left w:w="115" w:type="dxa"/>
              <w:right w:w="115" w:type="dxa"/>
            </w:tcMar>
          </w:tcPr>
          <w:p w14:paraId="58700F77" w14:textId="6F88D5A3" w:rsidR="005E24C5" w:rsidRPr="008376C2" w:rsidRDefault="005E24C5" w:rsidP="001017CF">
            <w:pPr>
              <w:pStyle w:val="Body"/>
            </w:pPr>
            <w:r>
              <w:t xml:space="preserve">For help with forms or understanding the process, call the </w:t>
            </w:r>
            <w:hyperlink r:id="rId147"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5E24C5" w:rsidRDefault="005E24C5" w:rsidP="001017CF">
            <w:pPr>
              <w:pStyle w:val="Body"/>
            </w:pPr>
            <w:r>
              <w:t xml:space="preserve">Many lawyers offer free or flat fee consultations without having to hire them for the whole case. </w:t>
            </w:r>
            <w:r w:rsidRPr="00C66E1B">
              <w:rPr>
                <w:b/>
              </w:rPr>
              <w:t>Find a Lawy</w:t>
            </w:r>
            <w:r>
              <w:rPr>
                <w:b/>
              </w:rPr>
              <w:t>er</w:t>
            </w:r>
            <w:r>
              <w:t>.</w:t>
            </w:r>
          </w:p>
          <w:p w14:paraId="5E60882B" w14:textId="6F78D190" w:rsidR="005E24C5" w:rsidRDefault="005E24C5" w:rsidP="001017CF">
            <w:pPr>
              <w:pStyle w:val="Body"/>
            </w:pPr>
            <w:r>
              <w:t xml:space="preserve">Depending on your income, you may qualify for </w:t>
            </w:r>
            <w:hyperlink r:id="rId148" w:history="1">
              <w:r w:rsidRPr="00C66E1B">
                <w:rPr>
                  <w:b/>
                </w:rPr>
                <w:t>Alaska Free Legal Answers</w:t>
              </w:r>
            </w:hyperlink>
            <w:r>
              <w:t>.</w:t>
            </w:r>
          </w:p>
          <w:p w14:paraId="3854BD6D" w14:textId="090C6B31" w:rsidR="005E24C5" w:rsidRDefault="005E24C5" w:rsidP="001017CF">
            <w:pPr>
              <w:pStyle w:val="Body"/>
            </w:pPr>
            <w:r>
              <w:t xml:space="preserve">Depending on your income and circumstances, you may qualify for a free lawyer from </w:t>
            </w:r>
            <w:hyperlink r:id="rId149" w:history="1">
              <w:r w:rsidRPr="00C66E1B">
                <w:rPr>
                  <w:b/>
                </w:rPr>
                <w:t>Alaska Legal Services</w:t>
              </w:r>
            </w:hyperlink>
            <w:r>
              <w:t>.</w:t>
            </w:r>
          </w:p>
          <w:p w14:paraId="25F3D657" w14:textId="77777777" w:rsidR="005E24C5" w:rsidRPr="008376C2" w:rsidRDefault="005E24C5" w:rsidP="005E24C5">
            <w:pPr>
              <w:pStyle w:val="Heading3"/>
              <w:outlineLvl w:val="2"/>
            </w:pPr>
            <w:r>
              <w:t>Links in this step</w:t>
            </w:r>
          </w:p>
          <w:p w14:paraId="167295FC" w14:textId="249A9915" w:rsidR="005E24C5" w:rsidRPr="008376C2" w:rsidRDefault="005E24C5" w:rsidP="001017CF">
            <w:pPr>
              <w:pStyle w:val="Body"/>
            </w:pPr>
            <w:r w:rsidRPr="00C75AF0">
              <w:rPr>
                <w:b/>
              </w:rPr>
              <w:t>Family Law Self-Help Center</w:t>
            </w:r>
            <w:r w:rsidRPr="008F1485">
              <w:br/>
            </w:r>
            <w:r w:rsidRPr="008376C2">
              <w:rPr>
                <w:rStyle w:val="BodyTextChar"/>
              </w:rPr>
              <w:t>courts.alaska.gov/shc/family/selfhelp.htm</w:t>
            </w:r>
          </w:p>
          <w:p w14:paraId="44F097DF" w14:textId="554DE637" w:rsidR="005E24C5" w:rsidRPr="008376C2" w:rsidRDefault="005E24C5" w:rsidP="001017CF">
            <w:pPr>
              <w:pStyle w:val="Body"/>
            </w:pPr>
            <w:r w:rsidRPr="00C75AF0">
              <w:rPr>
                <w:b/>
              </w:rPr>
              <w:t>Find a Lawyer</w:t>
            </w:r>
            <w:r w:rsidRPr="008F1485">
              <w:br/>
            </w:r>
            <w:r w:rsidRPr="008376C2">
              <w:rPr>
                <w:rStyle w:val="BodyTextChar"/>
              </w:rPr>
              <w:t>courts.alaska.gov/shc/shclawyer.htm</w:t>
            </w:r>
          </w:p>
          <w:p w14:paraId="5CFF301C" w14:textId="2C762119" w:rsidR="005E24C5" w:rsidRPr="008376C2" w:rsidRDefault="005E24C5" w:rsidP="001017CF">
            <w:pPr>
              <w:pStyle w:val="Body"/>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5E24C5" w:rsidRPr="008376C2" w:rsidRDefault="005E24C5" w:rsidP="001017CF">
            <w:pPr>
              <w:pStyle w:val="Body"/>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0176B8">
      <w:pPr>
        <w:pStyle w:val="Body"/>
      </w:pPr>
    </w:p>
    <w:sectPr w:rsidR="0072117F" w:rsidSect="00841448">
      <w:footerReference w:type="default" r:id="rId15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Robinson [2]" w:date="2024-06-13T15:59:00Z" w:initials="CR">
    <w:p w14:paraId="33503ECB" w14:textId="77777777" w:rsidR="006904BD" w:rsidRDefault="006904BD" w:rsidP="006904BD">
      <w:pPr>
        <w:pStyle w:val="CommentText"/>
      </w:pPr>
      <w:r>
        <w:rPr>
          <w:rStyle w:val="CommentReference"/>
        </w:rPr>
        <w:annotationRef/>
      </w:r>
      <w:r>
        <w:t xml:space="preserve">See email from JS 2024-04-30 subject What to expect after file company and snwer </w:t>
      </w:r>
      <w:r>
        <w:br/>
        <w:t xml:space="preserve">Kind of weird order of headings here.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503E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1595FF" w16cex:dateUtc="2024-06-13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503ECB" w16cid:durableId="2A1595F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6A69EA" w14:textId="77777777" w:rsidR="009D6927" w:rsidRDefault="009D6927" w:rsidP="00C87D75">
      <w:r>
        <w:separator/>
      </w:r>
    </w:p>
  </w:endnote>
  <w:endnote w:type="continuationSeparator" w:id="0">
    <w:p w14:paraId="1771AB64" w14:textId="77777777" w:rsidR="009D6927" w:rsidRDefault="009D6927"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4B38B" w14:textId="77777777" w:rsidR="00377759" w:rsidRDefault="00377759" w:rsidP="00917AEE">
    <w:pPr>
      <w:pStyle w:val="Footer"/>
      <w:spacing w:before="100" w:after="0" w:afterAutospacing="0"/>
      <w:jc w:val="right"/>
    </w:pPr>
    <w:r>
      <w:fldChar w:fldCharType="begin"/>
    </w:r>
    <w:r>
      <w:instrText xml:space="preserve"> PAGE   \* MERGEFORMAT </w:instrText>
    </w:r>
    <w:r>
      <w:fldChar w:fldCharType="separate"/>
    </w:r>
    <w:r w:rsidR="00CC0CCA">
      <w:rPr>
        <w:noProof/>
      </w:rPr>
      <w:t>14</w:t>
    </w:r>
    <w:r>
      <w:fldChar w:fldCharType="end"/>
    </w:r>
    <w:r>
      <w:t xml:space="preserve"> of </w:t>
    </w:r>
    <w:r w:rsidR="009D6927">
      <w:fldChar w:fldCharType="begin"/>
    </w:r>
    <w:r w:rsidR="009D6927">
      <w:instrText xml:space="preserve"> NUMPAGES  \* Arabic  \* MERGEFORMAT </w:instrText>
    </w:r>
    <w:r w:rsidR="009D6927">
      <w:fldChar w:fldCharType="separate"/>
    </w:r>
    <w:r w:rsidR="00CC0CCA">
      <w:rPr>
        <w:noProof/>
      </w:rPr>
      <w:t>22</w:t>
    </w:r>
    <w:r w:rsidR="009D6927">
      <w:rPr>
        <w:noProof/>
      </w:rPr>
      <w:fldChar w:fldCharType="end"/>
    </w:r>
    <w:r>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D59CD1" w14:textId="77777777" w:rsidR="009D6927" w:rsidRDefault="009D6927" w:rsidP="00C87D75">
      <w:r>
        <w:separator/>
      </w:r>
    </w:p>
  </w:footnote>
  <w:footnote w:type="continuationSeparator" w:id="0">
    <w:p w14:paraId="1802914F" w14:textId="77777777" w:rsidR="009D6927" w:rsidRDefault="009D6927"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1">
    <w:nsid w:val="0C357DD6"/>
    <w:multiLevelType w:val="hybridMultilevel"/>
    <w:tmpl w:val="FEA8088E"/>
    <w:lvl w:ilvl="0" w:tplc="AA10A274">
      <w:start w:val="1"/>
      <w:numFmt w:val="decimal"/>
      <w:pStyle w:val="ListParagraphNumbered"/>
      <w:lvlText w:val="%1."/>
      <w:lvlJc w:val="left"/>
      <w:pPr>
        <w:ind w:left="765" w:hanging="360"/>
      </w:pPr>
      <w:rPr>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537A4D"/>
    <w:multiLevelType w:val="hybridMultilevel"/>
    <w:tmpl w:val="CCA8CE9A"/>
    <w:lvl w:ilvl="0" w:tplc="90F6C18E">
      <w:start w:val="1"/>
      <w:numFmt w:val="decimal"/>
      <w:lvlText w:val="%1."/>
      <w:lvlJc w:val="left"/>
      <w:pPr>
        <w:ind w:left="720" w:hanging="360"/>
      </w:pPr>
      <w:rPr>
        <w:rFonts w:ascii="Helvetica" w:hAnsi="Helvetica" w:cs="Helvetic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B45827"/>
    <w:multiLevelType w:val="multilevel"/>
    <w:tmpl w:val="4A10B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1F1F7C"/>
    <w:multiLevelType w:val="hybridMultilevel"/>
    <w:tmpl w:val="10226E0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CCD0DF34">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23734A"/>
    <w:multiLevelType w:val="hybridMultilevel"/>
    <w:tmpl w:val="6D3ABC2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1"/>
  </w:num>
  <w:num w:numId="5">
    <w:abstractNumId w:val="12"/>
  </w:num>
  <w:num w:numId="6">
    <w:abstractNumId w:val="0"/>
  </w:num>
  <w:num w:numId="7">
    <w:abstractNumId w:val="3"/>
  </w:num>
  <w:num w:numId="8">
    <w:abstractNumId w:val="9"/>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10"/>
  </w:num>
  <w:num w:numId="28">
    <w:abstractNumId w:val="6"/>
  </w:num>
  <w:num w:numId="29">
    <w:abstractNumId w:val="13"/>
  </w:num>
  <w:num w:numId="30">
    <w:abstractNumId w:val="11"/>
  </w:num>
  <w:num w:numId="31">
    <w:abstractNumId w:val="5"/>
  </w:num>
  <w:num w:numId="32">
    <w:abstractNumId w:val="7"/>
  </w:num>
  <w:num w:numId="33">
    <w:abstractNumId w:val="0"/>
  </w:num>
  <w:num w:numId="34">
    <w:abstractNumId w:val="1"/>
  </w:num>
  <w:num w:numId="35">
    <w:abstractNumId w:val="4"/>
  </w:num>
  <w:num w:numId="36">
    <w:abstractNumId w:val="2"/>
  </w:num>
  <w:num w:numId="37">
    <w:abstractNumId w:val="8"/>
  </w:num>
  <w:num w:numId="38">
    <w:abstractNumId w:val="5"/>
  </w:num>
  <w:num w:numId="39">
    <w:abstractNumId w:val="5"/>
  </w:num>
  <w:num w:numId="40">
    <w:abstractNumId w:val="5"/>
  </w:num>
  <w:num w:numId="41">
    <w:abstractNumId w:val="5"/>
  </w:num>
  <w:num w:numId="42">
    <w:abstractNumId w:val="5"/>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39E0"/>
    <w:rsid w:val="000047AE"/>
    <w:rsid w:val="0000632B"/>
    <w:rsid w:val="00011224"/>
    <w:rsid w:val="00011A0C"/>
    <w:rsid w:val="000133D9"/>
    <w:rsid w:val="000176B8"/>
    <w:rsid w:val="00017F4A"/>
    <w:rsid w:val="000209EC"/>
    <w:rsid w:val="0002159F"/>
    <w:rsid w:val="000237A9"/>
    <w:rsid w:val="00024529"/>
    <w:rsid w:val="00026620"/>
    <w:rsid w:val="00027BF1"/>
    <w:rsid w:val="00033E30"/>
    <w:rsid w:val="000344EB"/>
    <w:rsid w:val="00040674"/>
    <w:rsid w:val="00040CCB"/>
    <w:rsid w:val="00043193"/>
    <w:rsid w:val="00045941"/>
    <w:rsid w:val="00046ADA"/>
    <w:rsid w:val="00051879"/>
    <w:rsid w:val="00051AC3"/>
    <w:rsid w:val="00051DE9"/>
    <w:rsid w:val="00052724"/>
    <w:rsid w:val="00055C79"/>
    <w:rsid w:val="0006265B"/>
    <w:rsid w:val="00067C4E"/>
    <w:rsid w:val="0007029E"/>
    <w:rsid w:val="000815D4"/>
    <w:rsid w:val="00081A04"/>
    <w:rsid w:val="000823E1"/>
    <w:rsid w:val="00085D4A"/>
    <w:rsid w:val="00086268"/>
    <w:rsid w:val="0009225A"/>
    <w:rsid w:val="00092EE5"/>
    <w:rsid w:val="000954D8"/>
    <w:rsid w:val="000955BC"/>
    <w:rsid w:val="00097083"/>
    <w:rsid w:val="00097AD9"/>
    <w:rsid w:val="000A042F"/>
    <w:rsid w:val="000A1DBD"/>
    <w:rsid w:val="000A4A27"/>
    <w:rsid w:val="000A64A7"/>
    <w:rsid w:val="000B1F23"/>
    <w:rsid w:val="000B3BEC"/>
    <w:rsid w:val="000B6B6C"/>
    <w:rsid w:val="000C0CA6"/>
    <w:rsid w:val="000C1B55"/>
    <w:rsid w:val="000C2E75"/>
    <w:rsid w:val="000C3592"/>
    <w:rsid w:val="000C3D5C"/>
    <w:rsid w:val="000C3DBE"/>
    <w:rsid w:val="000C4E79"/>
    <w:rsid w:val="000C647B"/>
    <w:rsid w:val="000D0D6D"/>
    <w:rsid w:val="000D11D9"/>
    <w:rsid w:val="000D1568"/>
    <w:rsid w:val="000D2BD2"/>
    <w:rsid w:val="000D5783"/>
    <w:rsid w:val="000D68B3"/>
    <w:rsid w:val="000D6DE2"/>
    <w:rsid w:val="000E7655"/>
    <w:rsid w:val="000F51E1"/>
    <w:rsid w:val="000F77DC"/>
    <w:rsid w:val="00100FD8"/>
    <w:rsid w:val="001017CF"/>
    <w:rsid w:val="0010252D"/>
    <w:rsid w:val="00105C17"/>
    <w:rsid w:val="00107EED"/>
    <w:rsid w:val="00110C5E"/>
    <w:rsid w:val="00112D33"/>
    <w:rsid w:val="001168C5"/>
    <w:rsid w:val="00116901"/>
    <w:rsid w:val="00121B33"/>
    <w:rsid w:val="001252A1"/>
    <w:rsid w:val="00125F45"/>
    <w:rsid w:val="00126F72"/>
    <w:rsid w:val="00131D83"/>
    <w:rsid w:val="00132893"/>
    <w:rsid w:val="001342E7"/>
    <w:rsid w:val="00134695"/>
    <w:rsid w:val="00135179"/>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67E02"/>
    <w:rsid w:val="00170E2D"/>
    <w:rsid w:val="001714E2"/>
    <w:rsid w:val="00171B31"/>
    <w:rsid w:val="00174015"/>
    <w:rsid w:val="001746C5"/>
    <w:rsid w:val="00187830"/>
    <w:rsid w:val="00192264"/>
    <w:rsid w:val="0019451E"/>
    <w:rsid w:val="001A13AA"/>
    <w:rsid w:val="001A2BED"/>
    <w:rsid w:val="001A3479"/>
    <w:rsid w:val="001A34FB"/>
    <w:rsid w:val="001A35F9"/>
    <w:rsid w:val="001A4F2C"/>
    <w:rsid w:val="001A56E4"/>
    <w:rsid w:val="001A5C0B"/>
    <w:rsid w:val="001A71F5"/>
    <w:rsid w:val="001A779A"/>
    <w:rsid w:val="001B0872"/>
    <w:rsid w:val="001B0FDB"/>
    <w:rsid w:val="001B1215"/>
    <w:rsid w:val="001B202A"/>
    <w:rsid w:val="001B3876"/>
    <w:rsid w:val="001B6995"/>
    <w:rsid w:val="001B6BB6"/>
    <w:rsid w:val="001C39CD"/>
    <w:rsid w:val="001D25D8"/>
    <w:rsid w:val="001E5E67"/>
    <w:rsid w:val="001F368B"/>
    <w:rsid w:val="00200AB6"/>
    <w:rsid w:val="00205911"/>
    <w:rsid w:val="0020649F"/>
    <w:rsid w:val="00210E4C"/>
    <w:rsid w:val="00213B53"/>
    <w:rsid w:val="00214D1F"/>
    <w:rsid w:val="00216F2B"/>
    <w:rsid w:val="00220B2E"/>
    <w:rsid w:val="0022192F"/>
    <w:rsid w:val="00221972"/>
    <w:rsid w:val="00223494"/>
    <w:rsid w:val="002300C7"/>
    <w:rsid w:val="00231902"/>
    <w:rsid w:val="00231B2F"/>
    <w:rsid w:val="00232330"/>
    <w:rsid w:val="002331E2"/>
    <w:rsid w:val="00235060"/>
    <w:rsid w:val="002400B8"/>
    <w:rsid w:val="002421EE"/>
    <w:rsid w:val="0024336E"/>
    <w:rsid w:val="00243F50"/>
    <w:rsid w:val="002465C3"/>
    <w:rsid w:val="00250E1D"/>
    <w:rsid w:val="002574E7"/>
    <w:rsid w:val="0026306B"/>
    <w:rsid w:val="00263A46"/>
    <w:rsid w:val="00264420"/>
    <w:rsid w:val="00264543"/>
    <w:rsid w:val="00265B69"/>
    <w:rsid w:val="002715E8"/>
    <w:rsid w:val="00272C63"/>
    <w:rsid w:val="0027328C"/>
    <w:rsid w:val="00275A1D"/>
    <w:rsid w:val="00277D2F"/>
    <w:rsid w:val="00287F17"/>
    <w:rsid w:val="00290471"/>
    <w:rsid w:val="00293BE7"/>
    <w:rsid w:val="00294593"/>
    <w:rsid w:val="00296FC5"/>
    <w:rsid w:val="00297A8F"/>
    <w:rsid w:val="002A2AE3"/>
    <w:rsid w:val="002A5EFA"/>
    <w:rsid w:val="002B1E67"/>
    <w:rsid w:val="002B1FF8"/>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4D29"/>
    <w:rsid w:val="002E551A"/>
    <w:rsid w:val="002E5C64"/>
    <w:rsid w:val="002F0153"/>
    <w:rsid w:val="002F16FE"/>
    <w:rsid w:val="002F7343"/>
    <w:rsid w:val="00303041"/>
    <w:rsid w:val="003043D3"/>
    <w:rsid w:val="003102A7"/>
    <w:rsid w:val="00310726"/>
    <w:rsid w:val="00310E7B"/>
    <w:rsid w:val="00310ECA"/>
    <w:rsid w:val="00311D81"/>
    <w:rsid w:val="00312505"/>
    <w:rsid w:val="0031705E"/>
    <w:rsid w:val="0031799C"/>
    <w:rsid w:val="00317BDB"/>
    <w:rsid w:val="003202E5"/>
    <w:rsid w:val="00323603"/>
    <w:rsid w:val="003253EF"/>
    <w:rsid w:val="00327E9B"/>
    <w:rsid w:val="00335E69"/>
    <w:rsid w:val="00337BDB"/>
    <w:rsid w:val="00341054"/>
    <w:rsid w:val="00341C22"/>
    <w:rsid w:val="00345C39"/>
    <w:rsid w:val="00345D7A"/>
    <w:rsid w:val="00360367"/>
    <w:rsid w:val="003625CE"/>
    <w:rsid w:val="003631E8"/>
    <w:rsid w:val="003642D0"/>
    <w:rsid w:val="00364DA0"/>
    <w:rsid w:val="00366A31"/>
    <w:rsid w:val="00366DF1"/>
    <w:rsid w:val="00367DD9"/>
    <w:rsid w:val="00371223"/>
    <w:rsid w:val="0037177C"/>
    <w:rsid w:val="00372B8B"/>
    <w:rsid w:val="00374AC3"/>
    <w:rsid w:val="00375ACD"/>
    <w:rsid w:val="00375F6D"/>
    <w:rsid w:val="00377759"/>
    <w:rsid w:val="00382385"/>
    <w:rsid w:val="003838F5"/>
    <w:rsid w:val="003848C5"/>
    <w:rsid w:val="00384E75"/>
    <w:rsid w:val="003862D7"/>
    <w:rsid w:val="003865F5"/>
    <w:rsid w:val="003869B5"/>
    <w:rsid w:val="0039132D"/>
    <w:rsid w:val="00393AD5"/>
    <w:rsid w:val="003941A2"/>
    <w:rsid w:val="00395F8F"/>
    <w:rsid w:val="003A006A"/>
    <w:rsid w:val="003A08FD"/>
    <w:rsid w:val="003A0933"/>
    <w:rsid w:val="003A3295"/>
    <w:rsid w:val="003A45AA"/>
    <w:rsid w:val="003A47A3"/>
    <w:rsid w:val="003A61B1"/>
    <w:rsid w:val="003A65BF"/>
    <w:rsid w:val="003B0444"/>
    <w:rsid w:val="003B0550"/>
    <w:rsid w:val="003B1AFE"/>
    <w:rsid w:val="003B5755"/>
    <w:rsid w:val="003B64B4"/>
    <w:rsid w:val="003C1244"/>
    <w:rsid w:val="003C4961"/>
    <w:rsid w:val="003C53BD"/>
    <w:rsid w:val="003C5ABC"/>
    <w:rsid w:val="003D330B"/>
    <w:rsid w:val="003D432D"/>
    <w:rsid w:val="003D77CD"/>
    <w:rsid w:val="003E29DC"/>
    <w:rsid w:val="003E549E"/>
    <w:rsid w:val="003E5728"/>
    <w:rsid w:val="003F0C83"/>
    <w:rsid w:val="003F29D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0F73"/>
    <w:rsid w:val="00434ED3"/>
    <w:rsid w:val="004351E9"/>
    <w:rsid w:val="004409C5"/>
    <w:rsid w:val="00443066"/>
    <w:rsid w:val="004509EB"/>
    <w:rsid w:val="00451D21"/>
    <w:rsid w:val="004537B5"/>
    <w:rsid w:val="00455324"/>
    <w:rsid w:val="00455ACC"/>
    <w:rsid w:val="0045746B"/>
    <w:rsid w:val="00465A58"/>
    <w:rsid w:val="00471406"/>
    <w:rsid w:val="00472BBE"/>
    <w:rsid w:val="00475478"/>
    <w:rsid w:val="00476777"/>
    <w:rsid w:val="00490567"/>
    <w:rsid w:val="00494262"/>
    <w:rsid w:val="00494E92"/>
    <w:rsid w:val="00495ABC"/>
    <w:rsid w:val="004961C2"/>
    <w:rsid w:val="00497449"/>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99B"/>
    <w:rsid w:val="004E5FAE"/>
    <w:rsid w:val="004F2096"/>
    <w:rsid w:val="004F25FA"/>
    <w:rsid w:val="004F3519"/>
    <w:rsid w:val="004F6323"/>
    <w:rsid w:val="004F7AFF"/>
    <w:rsid w:val="0050042C"/>
    <w:rsid w:val="00501121"/>
    <w:rsid w:val="0050131B"/>
    <w:rsid w:val="00502A87"/>
    <w:rsid w:val="0050408A"/>
    <w:rsid w:val="00504D7B"/>
    <w:rsid w:val="0050765F"/>
    <w:rsid w:val="00510FB4"/>
    <w:rsid w:val="00514A64"/>
    <w:rsid w:val="0051784D"/>
    <w:rsid w:val="005234FC"/>
    <w:rsid w:val="0052393E"/>
    <w:rsid w:val="005249A1"/>
    <w:rsid w:val="005258B0"/>
    <w:rsid w:val="00526844"/>
    <w:rsid w:val="005345EA"/>
    <w:rsid w:val="00534CA4"/>
    <w:rsid w:val="00536E32"/>
    <w:rsid w:val="005426CF"/>
    <w:rsid w:val="00546ACC"/>
    <w:rsid w:val="00547474"/>
    <w:rsid w:val="00552543"/>
    <w:rsid w:val="00552A81"/>
    <w:rsid w:val="00554035"/>
    <w:rsid w:val="005564EE"/>
    <w:rsid w:val="005605A6"/>
    <w:rsid w:val="00562CD2"/>
    <w:rsid w:val="005635C0"/>
    <w:rsid w:val="00565FD1"/>
    <w:rsid w:val="00577A78"/>
    <w:rsid w:val="005819EE"/>
    <w:rsid w:val="00586820"/>
    <w:rsid w:val="00587EC3"/>
    <w:rsid w:val="00590E3B"/>
    <w:rsid w:val="005936F3"/>
    <w:rsid w:val="005A620E"/>
    <w:rsid w:val="005A677D"/>
    <w:rsid w:val="005A6B3B"/>
    <w:rsid w:val="005B166B"/>
    <w:rsid w:val="005B1932"/>
    <w:rsid w:val="005B20D0"/>
    <w:rsid w:val="005B50C4"/>
    <w:rsid w:val="005B5AF9"/>
    <w:rsid w:val="005B723C"/>
    <w:rsid w:val="005C7146"/>
    <w:rsid w:val="005D0997"/>
    <w:rsid w:val="005D0B28"/>
    <w:rsid w:val="005D1A25"/>
    <w:rsid w:val="005D49C6"/>
    <w:rsid w:val="005D6458"/>
    <w:rsid w:val="005D7A28"/>
    <w:rsid w:val="005E123A"/>
    <w:rsid w:val="005E1C04"/>
    <w:rsid w:val="005E1CD8"/>
    <w:rsid w:val="005E24C5"/>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56143"/>
    <w:rsid w:val="00657BB3"/>
    <w:rsid w:val="00660CA4"/>
    <w:rsid w:val="00660FD4"/>
    <w:rsid w:val="00664DD7"/>
    <w:rsid w:val="00666481"/>
    <w:rsid w:val="00667623"/>
    <w:rsid w:val="00667A8A"/>
    <w:rsid w:val="00672CEA"/>
    <w:rsid w:val="00673929"/>
    <w:rsid w:val="00673BA7"/>
    <w:rsid w:val="00674166"/>
    <w:rsid w:val="006750D1"/>
    <w:rsid w:val="00680C6B"/>
    <w:rsid w:val="0068178C"/>
    <w:rsid w:val="00684B3A"/>
    <w:rsid w:val="00686B5B"/>
    <w:rsid w:val="006904BD"/>
    <w:rsid w:val="00691335"/>
    <w:rsid w:val="00693446"/>
    <w:rsid w:val="006974BE"/>
    <w:rsid w:val="006A1F5B"/>
    <w:rsid w:val="006A6FAB"/>
    <w:rsid w:val="006B0B48"/>
    <w:rsid w:val="006B40A1"/>
    <w:rsid w:val="006B4CE5"/>
    <w:rsid w:val="006C0179"/>
    <w:rsid w:val="006C3115"/>
    <w:rsid w:val="006C65ED"/>
    <w:rsid w:val="006D3807"/>
    <w:rsid w:val="006D64FB"/>
    <w:rsid w:val="006D7F02"/>
    <w:rsid w:val="006E38C7"/>
    <w:rsid w:val="006E6892"/>
    <w:rsid w:val="006E6C16"/>
    <w:rsid w:val="006F3EAD"/>
    <w:rsid w:val="00700A48"/>
    <w:rsid w:val="007066D7"/>
    <w:rsid w:val="0070747F"/>
    <w:rsid w:val="00712AC8"/>
    <w:rsid w:val="00714D77"/>
    <w:rsid w:val="007151B9"/>
    <w:rsid w:val="007202E2"/>
    <w:rsid w:val="0072085D"/>
    <w:rsid w:val="0072117F"/>
    <w:rsid w:val="007219F0"/>
    <w:rsid w:val="00721B3A"/>
    <w:rsid w:val="00724C12"/>
    <w:rsid w:val="00724ED2"/>
    <w:rsid w:val="007254D2"/>
    <w:rsid w:val="00725F53"/>
    <w:rsid w:val="00725F56"/>
    <w:rsid w:val="00727B92"/>
    <w:rsid w:val="00730C5C"/>
    <w:rsid w:val="0073429B"/>
    <w:rsid w:val="0073530E"/>
    <w:rsid w:val="00735615"/>
    <w:rsid w:val="00747A61"/>
    <w:rsid w:val="00751057"/>
    <w:rsid w:val="00751B3A"/>
    <w:rsid w:val="007532E2"/>
    <w:rsid w:val="007562A7"/>
    <w:rsid w:val="007575B1"/>
    <w:rsid w:val="007617AF"/>
    <w:rsid w:val="00762246"/>
    <w:rsid w:val="00762B3D"/>
    <w:rsid w:val="0076408F"/>
    <w:rsid w:val="00771EA2"/>
    <w:rsid w:val="00777A1F"/>
    <w:rsid w:val="00780385"/>
    <w:rsid w:val="00790238"/>
    <w:rsid w:val="00794486"/>
    <w:rsid w:val="00797274"/>
    <w:rsid w:val="007A00C5"/>
    <w:rsid w:val="007A03EA"/>
    <w:rsid w:val="007A7855"/>
    <w:rsid w:val="007B3DD3"/>
    <w:rsid w:val="007B75D0"/>
    <w:rsid w:val="007B7F77"/>
    <w:rsid w:val="007C0D17"/>
    <w:rsid w:val="007C1F6A"/>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489E"/>
    <w:rsid w:val="00835B92"/>
    <w:rsid w:val="008363B8"/>
    <w:rsid w:val="008376C2"/>
    <w:rsid w:val="00841448"/>
    <w:rsid w:val="00841C59"/>
    <w:rsid w:val="00852B9A"/>
    <w:rsid w:val="00852D3F"/>
    <w:rsid w:val="00852E02"/>
    <w:rsid w:val="00855E53"/>
    <w:rsid w:val="0086122A"/>
    <w:rsid w:val="00861957"/>
    <w:rsid w:val="00863965"/>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19E"/>
    <w:rsid w:val="008B23FE"/>
    <w:rsid w:val="008B2F6F"/>
    <w:rsid w:val="008B32A1"/>
    <w:rsid w:val="008B41F1"/>
    <w:rsid w:val="008B5DFB"/>
    <w:rsid w:val="008B63FD"/>
    <w:rsid w:val="008C111D"/>
    <w:rsid w:val="008C47E2"/>
    <w:rsid w:val="008C518D"/>
    <w:rsid w:val="008C771F"/>
    <w:rsid w:val="008D1F7E"/>
    <w:rsid w:val="008D339E"/>
    <w:rsid w:val="008D50F1"/>
    <w:rsid w:val="008E1492"/>
    <w:rsid w:val="008F06B7"/>
    <w:rsid w:val="008F1485"/>
    <w:rsid w:val="008F1D23"/>
    <w:rsid w:val="008F6D9A"/>
    <w:rsid w:val="00904B5D"/>
    <w:rsid w:val="0090507F"/>
    <w:rsid w:val="009111E2"/>
    <w:rsid w:val="009146AB"/>
    <w:rsid w:val="00917A2A"/>
    <w:rsid w:val="00917AEE"/>
    <w:rsid w:val="00921DA3"/>
    <w:rsid w:val="00926E1C"/>
    <w:rsid w:val="00927749"/>
    <w:rsid w:val="009313F2"/>
    <w:rsid w:val="00931798"/>
    <w:rsid w:val="00934CE2"/>
    <w:rsid w:val="00936386"/>
    <w:rsid w:val="00936729"/>
    <w:rsid w:val="00937D96"/>
    <w:rsid w:val="00940242"/>
    <w:rsid w:val="00943974"/>
    <w:rsid w:val="00945B23"/>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A5C67"/>
    <w:rsid w:val="009A7142"/>
    <w:rsid w:val="009B00AF"/>
    <w:rsid w:val="009B6B5C"/>
    <w:rsid w:val="009B737D"/>
    <w:rsid w:val="009B7921"/>
    <w:rsid w:val="009C11DD"/>
    <w:rsid w:val="009C169B"/>
    <w:rsid w:val="009D0B2A"/>
    <w:rsid w:val="009D1863"/>
    <w:rsid w:val="009D1CC9"/>
    <w:rsid w:val="009D20A4"/>
    <w:rsid w:val="009D6927"/>
    <w:rsid w:val="009D6F83"/>
    <w:rsid w:val="009D745D"/>
    <w:rsid w:val="009E0BB1"/>
    <w:rsid w:val="009E30D1"/>
    <w:rsid w:val="009E5659"/>
    <w:rsid w:val="009E5BD9"/>
    <w:rsid w:val="009E6A91"/>
    <w:rsid w:val="009E7AA3"/>
    <w:rsid w:val="009E7EB6"/>
    <w:rsid w:val="009F55B2"/>
    <w:rsid w:val="009F55BA"/>
    <w:rsid w:val="009F7310"/>
    <w:rsid w:val="00A00B67"/>
    <w:rsid w:val="00A035EF"/>
    <w:rsid w:val="00A062FD"/>
    <w:rsid w:val="00A07AE1"/>
    <w:rsid w:val="00A107DF"/>
    <w:rsid w:val="00A10B12"/>
    <w:rsid w:val="00A15530"/>
    <w:rsid w:val="00A156DC"/>
    <w:rsid w:val="00A21CCA"/>
    <w:rsid w:val="00A26B6A"/>
    <w:rsid w:val="00A26E27"/>
    <w:rsid w:val="00A30333"/>
    <w:rsid w:val="00A307B2"/>
    <w:rsid w:val="00A3182E"/>
    <w:rsid w:val="00A36F8A"/>
    <w:rsid w:val="00A372A2"/>
    <w:rsid w:val="00A45B57"/>
    <w:rsid w:val="00A46576"/>
    <w:rsid w:val="00A47F50"/>
    <w:rsid w:val="00A50744"/>
    <w:rsid w:val="00A50D37"/>
    <w:rsid w:val="00A50D6F"/>
    <w:rsid w:val="00A50DBF"/>
    <w:rsid w:val="00A57922"/>
    <w:rsid w:val="00A57ACD"/>
    <w:rsid w:val="00A60728"/>
    <w:rsid w:val="00A61885"/>
    <w:rsid w:val="00A62D31"/>
    <w:rsid w:val="00A6364D"/>
    <w:rsid w:val="00A66903"/>
    <w:rsid w:val="00A7014C"/>
    <w:rsid w:val="00A71685"/>
    <w:rsid w:val="00A7387A"/>
    <w:rsid w:val="00A821C5"/>
    <w:rsid w:val="00A841DF"/>
    <w:rsid w:val="00A85F54"/>
    <w:rsid w:val="00A8700C"/>
    <w:rsid w:val="00A870B7"/>
    <w:rsid w:val="00A8781B"/>
    <w:rsid w:val="00AA14EB"/>
    <w:rsid w:val="00AA5A30"/>
    <w:rsid w:val="00AB1BBC"/>
    <w:rsid w:val="00AC31F6"/>
    <w:rsid w:val="00AC340C"/>
    <w:rsid w:val="00AC4328"/>
    <w:rsid w:val="00AC4C4D"/>
    <w:rsid w:val="00AC5EB7"/>
    <w:rsid w:val="00AC6F0C"/>
    <w:rsid w:val="00AC7691"/>
    <w:rsid w:val="00AD3A8A"/>
    <w:rsid w:val="00AD40C1"/>
    <w:rsid w:val="00AD631B"/>
    <w:rsid w:val="00AD7AE5"/>
    <w:rsid w:val="00AE0D8E"/>
    <w:rsid w:val="00AE236E"/>
    <w:rsid w:val="00AE6048"/>
    <w:rsid w:val="00AE6168"/>
    <w:rsid w:val="00AF0807"/>
    <w:rsid w:val="00AF0D8A"/>
    <w:rsid w:val="00AF3F5D"/>
    <w:rsid w:val="00AF72AE"/>
    <w:rsid w:val="00B00276"/>
    <w:rsid w:val="00B00D08"/>
    <w:rsid w:val="00B01259"/>
    <w:rsid w:val="00B034C1"/>
    <w:rsid w:val="00B03C3C"/>
    <w:rsid w:val="00B0495C"/>
    <w:rsid w:val="00B067A6"/>
    <w:rsid w:val="00B10574"/>
    <w:rsid w:val="00B131FE"/>
    <w:rsid w:val="00B139C3"/>
    <w:rsid w:val="00B13E7E"/>
    <w:rsid w:val="00B144F2"/>
    <w:rsid w:val="00B2181F"/>
    <w:rsid w:val="00B2206A"/>
    <w:rsid w:val="00B221D8"/>
    <w:rsid w:val="00B22D3C"/>
    <w:rsid w:val="00B251DC"/>
    <w:rsid w:val="00B27349"/>
    <w:rsid w:val="00B31F77"/>
    <w:rsid w:val="00B32ABE"/>
    <w:rsid w:val="00B33B03"/>
    <w:rsid w:val="00B36DF1"/>
    <w:rsid w:val="00B37E94"/>
    <w:rsid w:val="00B4001E"/>
    <w:rsid w:val="00B405A3"/>
    <w:rsid w:val="00B41F74"/>
    <w:rsid w:val="00B50F18"/>
    <w:rsid w:val="00B51F55"/>
    <w:rsid w:val="00B52652"/>
    <w:rsid w:val="00B5310A"/>
    <w:rsid w:val="00B53C4D"/>
    <w:rsid w:val="00B560D4"/>
    <w:rsid w:val="00B5622C"/>
    <w:rsid w:val="00B57214"/>
    <w:rsid w:val="00B60B47"/>
    <w:rsid w:val="00B61C19"/>
    <w:rsid w:val="00B62059"/>
    <w:rsid w:val="00B62458"/>
    <w:rsid w:val="00B64215"/>
    <w:rsid w:val="00B66B4A"/>
    <w:rsid w:val="00B73C35"/>
    <w:rsid w:val="00B74712"/>
    <w:rsid w:val="00B7678C"/>
    <w:rsid w:val="00B77611"/>
    <w:rsid w:val="00B7796A"/>
    <w:rsid w:val="00B83BBE"/>
    <w:rsid w:val="00B85160"/>
    <w:rsid w:val="00B85B4C"/>
    <w:rsid w:val="00B903C8"/>
    <w:rsid w:val="00B90451"/>
    <w:rsid w:val="00B95C86"/>
    <w:rsid w:val="00B95E54"/>
    <w:rsid w:val="00B97BC5"/>
    <w:rsid w:val="00BA2624"/>
    <w:rsid w:val="00BA2834"/>
    <w:rsid w:val="00BA5FD8"/>
    <w:rsid w:val="00BA76C5"/>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D6376"/>
    <w:rsid w:val="00BE0D8D"/>
    <w:rsid w:val="00BE0E19"/>
    <w:rsid w:val="00BE19B4"/>
    <w:rsid w:val="00BE35D1"/>
    <w:rsid w:val="00BE3E77"/>
    <w:rsid w:val="00BE54E5"/>
    <w:rsid w:val="00BE6194"/>
    <w:rsid w:val="00BE7C38"/>
    <w:rsid w:val="00BF0A1B"/>
    <w:rsid w:val="00BF1617"/>
    <w:rsid w:val="00BF2F19"/>
    <w:rsid w:val="00BF4C50"/>
    <w:rsid w:val="00BF7664"/>
    <w:rsid w:val="00C0342C"/>
    <w:rsid w:val="00C04812"/>
    <w:rsid w:val="00C059BB"/>
    <w:rsid w:val="00C1074D"/>
    <w:rsid w:val="00C107AA"/>
    <w:rsid w:val="00C1281E"/>
    <w:rsid w:val="00C138C7"/>
    <w:rsid w:val="00C22113"/>
    <w:rsid w:val="00C23867"/>
    <w:rsid w:val="00C23980"/>
    <w:rsid w:val="00C24E7F"/>
    <w:rsid w:val="00C261CF"/>
    <w:rsid w:val="00C276D7"/>
    <w:rsid w:val="00C301D1"/>
    <w:rsid w:val="00C30DAA"/>
    <w:rsid w:val="00C31169"/>
    <w:rsid w:val="00C31432"/>
    <w:rsid w:val="00C320C9"/>
    <w:rsid w:val="00C3577F"/>
    <w:rsid w:val="00C37796"/>
    <w:rsid w:val="00C52A1B"/>
    <w:rsid w:val="00C5323F"/>
    <w:rsid w:val="00C5593C"/>
    <w:rsid w:val="00C61C2E"/>
    <w:rsid w:val="00C62DC3"/>
    <w:rsid w:val="00C66576"/>
    <w:rsid w:val="00C66E1B"/>
    <w:rsid w:val="00C679EB"/>
    <w:rsid w:val="00C67B88"/>
    <w:rsid w:val="00C717A0"/>
    <w:rsid w:val="00C72CC7"/>
    <w:rsid w:val="00C7453E"/>
    <w:rsid w:val="00C7546F"/>
    <w:rsid w:val="00C75AF0"/>
    <w:rsid w:val="00C769F0"/>
    <w:rsid w:val="00C81896"/>
    <w:rsid w:val="00C828E1"/>
    <w:rsid w:val="00C84AFC"/>
    <w:rsid w:val="00C87D75"/>
    <w:rsid w:val="00C9239E"/>
    <w:rsid w:val="00C938AD"/>
    <w:rsid w:val="00C947DA"/>
    <w:rsid w:val="00C961E2"/>
    <w:rsid w:val="00CA0F79"/>
    <w:rsid w:val="00CA20EF"/>
    <w:rsid w:val="00CA45D7"/>
    <w:rsid w:val="00CC0CCA"/>
    <w:rsid w:val="00CC620C"/>
    <w:rsid w:val="00CD13DB"/>
    <w:rsid w:val="00CD5726"/>
    <w:rsid w:val="00CD7874"/>
    <w:rsid w:val="00CE0C77"/>
    <w:rsid w:val="00CE2BCD"/>
    <w:rsid w:val="00CE3DFB"/>
    <w:rsid w:val="00CE44DA"/>
    <w:rsid w:val="00CE4A73"/>
    <w:rsid w:val="00CE4D14"/>
    <w:rsid w:val="00CE568D"/>
    <w:rsid w:val="00CE5ADB"/>
    <w:rsid w:val="00CF10EE"/>
    <w:rsid w:val="00CF15C8"/>
    <w:rsid w:val="00CF3079"/>
    <w:rsid w:val="00CF3487"/>
    <w:rsid w:val="00CF474B"/>
    <w:rsid w:val="00CF654C"/>
    <w:rsid w:val="00CF73EB"/>
    <w:rsid w:val="00CF7AA9"/>
    <w:rsid w:val="00D0030E"/>
    <w:rsid w:val="00D00475"/>
    <w:rsid w:val="00D02624"/>
    <w:rsid w:val="00D04F62"/>
    <w:rsid w:val="00D06B9C"/>
    <w:rsid w:val="00D0751F"/>
    <w:rsid w:val="00D07521"/>
    <w:rsid w:val="00D10A3E"/>
    <w:rsid w:val="00D122F0"/>
    <w:rsid w:val="00D14F5F"/>
    <w:rsid w:val="00D157C3"/>
    <w:rsid w:val="00D26926"/>
    <w:rsid w:val="00D27B5E"/>
    <w:rsid w:val="00D366B5"/>
    <w:rsid w:val="00D404F5"/>
    <w:rsid w:val="00D4324B"/>
    <w:rsid w:val="00D4558B"/>
    <w:rsid w:val="00D45594"/>
    <w:rsid w:val="00D50182"/>
    <w:rsid w:val="00D5037C"/>
    <w:rsid w:val="00D516D9"/>
    <w:rsid w:val="00D527DA"/>
    <w:rsid w:val="00D55181"/>
    <w:rsid w:val="00D5696C"/>
    <w:rsid w:val="00D56F0D"/>
    <w:rsid w:val="00D5702D"/>
    <w:rsid w:val="00D57FB8"/>
    <w:rsid w:val="00D608ED"/>
    <w:rsid w:val="00D617F1"/>
    <w:rsid w:val="00D6705C"/>
    <w:rsid w:val="00D6712B"/>
    <w:rsid w:val="00D67E96"/>
    <w:rsid w:val="00D71625"/>
    <w:rsid w:val="00D7239C"/>
    <w:rsid w:val="00D727DA"/>
    <w:rsid w:val="00D72C59"/>
    <w:rsid w:val="00D74D87"/>
    <w:rsid w:val="00D7708D"/>
    <w:rsid w:val="00D77309"/>
    <w:rsid w:val="00D776D6"/>
    <w:rsid w:val="00D778BE"/>
    <w:rsid w:val="00D83A51"/>
    <w:rsid w:val="00D84C1C"/>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2EF5"/>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15C3"/>
    <w:rsid w:val="00E25F69"/>
    <w:rsid w:val="00E30D8E"/>
    <w:rsid w:val="00E328F0"/>
    <w:rsid w:val="00E34298"/>
    <w:rsid w:val="00E34C8D"/>
    <w:rsid w:val="00E352C8"/>
    <w:rsid w:val="00E4039C"/>
    <w:rsid w:val="00E44B18"/>
    <w:rsid w:val="00E47C63"/>
    <w:rsid w:val="00E508DC"/>
    <w:rsid w:val="00E51DB3"/>
    <w:rsid w:val="00E5404F"/>
    <w:rsid w:val="00E54F5F"/>
    <w:rsid w:val="00E64158"/>
    <w:rsid w:val="00E65DF4"/>
    <w:rsid w:val="00E70F3F"/>
    <w:rsid w:val="00E73AD8"/>
    <w:rsid w:val="00E80FC2"/>
    <w:rsid w:val="00E85E35"/>
    <w:rsid w:val="00E90A62"/>
    <w:rsid w:val="00E91C15"/>
    <w:rsid w:val="00E92590"/>
    <w:rsid w:val="00E93F4A"/>
    <w:rsid w:val="00E96AEE"/>
    <w:rsid w:val="00E96E02"/>
    <w:rsid w:val="00EA1A57"/>
    <w:rsid w:val="00EA5729"/>
    <w:rsid w:val="00EA5E3D"/>
    <w:rsid w:val="00EA6DC3"/>
    <w:rsid w:val="00EB214E"/>
    <w:rsid w:val="00EB50CA"/>
    <w:rsid w:val="00EB61A1"/>
    <w:rsid w:val="00EC1251"/>
    <w:rsid w:val="00EC1ACD"/>
    <w:rsid w:val="00EC2C4C"/>
    <w:rsid w:val="00EC38EA"/>
    <w:rsid w:val="00EC3D00"/>
    <w:rsid w:val="00EC57B9"/>
    <w:rsid w:val="00EC773B"/>
    <w:rsid w:val="00ED24E5"/>
    <w:rsid w:val="00ED431E"/>
    <w:rsid w:val="00ED4C0C"/>
    <w:rsid w:val="00ED5071"/>
    <w:rsid w:val="00ED7B2A"/>
    <w:rsid w:val="00EE04B3"/>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6954"/>
    <w:rsid w:val="00F273F3"/>
    <w:rsid w:val="00F309AF"/>
    <w:rsid w:val="00F4040D"/>
    <w:rsid w:val="00F40C8D"/>
    <w:rsid w:val="00F41CEA"/>
    <w:rsid w:val="00F43981"/>
    <w:rsid w:val="00F44633"/>
    <w:rsid w:val="00F4485A"/>
    <w:rsid w:val="00F470C0"/>
    <w:rsid w:val="00F4787F"/>
    <w:rsid w:val="00F539F9"/>
    <w:rsid w:val="00F54227"/>
    <w:rsid w:val="00F564E4"/>
    <w:rsid w:val="00F6186D"/>
    <w:rsid w:val="00F62FB4"/>
    <w:rsid w:val="00F64A5A"/>
    <w:rsid w:val="00F65DA8"/>
    <w:rsid w:val="00F65ED1"/>
    <w:rsid w:val="00F67E08"/>
    <w:rsid w:val="00F70904"/>
    <w:rsid w:val="00F81BC9"/>
    <w:rsid w:val="00F82CE2"/>
    <w:rsid w:val="00F92859"/>
    <w:rsid w:val="00F9309F"/>
    <w:rsid w:val="00FA04C6"/>
    <w:rsid w:val="00FB4B2C"/>
    <w:rsid w:val="00FC04D7"/>
    <w:rsid w:val="00FC3375"/>
    <w:rsid w:val="00FC4E7D"/>
    <w:rsid w:val="00FC775B"/>
    <w:rsid w:val="00FD0EB4"/>
    <w:rsid w:val="00FD69AD"/>
    <w:rsid w:val="00FE011C"/>
    <w:rsid w:val="00FE2912"/>
    <w:rsid w:val="00FE504A"/>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8C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54"/>
    <w:rPr>
      <w:rFonts w:ascii="Arial" w:hAnsi="Arial" w:cs="Arial"/>
    </w:rPr>
  </w:style>
  <w:style w:type="paragraph" w:styleId="Heading1">
    <w:name w:val="heading 1"/>
    <w:basedOn w:val="BodyText"/>
    <w:link w:val="Heading1Char"/>
    <w:uiPriority w:val="9"/>
    <w:qFormat/>
    <w:rsid w:val="00A85F54"/>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A85F54"/>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BodyText"/>
    <w:next w:val="Normal"/>
    <w:link w:val="Heading4Char"/>
    <w:uiPriority w:val="9"/>
    <w:unhideWhenUsed/>
    <w:qFormat/>
    <w:rsid w:val="00A85F54"/>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BodyText"/>
    <w:qFormat/>
    <w:rsid w:val="00A85F54"/>
    <w:rPr>
      <w:rFonts w:eastAsiaTheme="minorHAnsi"/>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BodyText"/>
    <w:uiPriority w:val="34"/>
    <w:qFormat/>
    <w:rsid w:val="00A85F54"/>
    <w:pPr>
      <w:widowControl w:val="0"/>
      <w:numPr>
        <w:numId w:val="31"/>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paragraph" w:styleId="BodyText">
    <w:name w:val="Body Text"/>
    <w:basedOn w:val="Normal"/>
    <w:link w:val="BodyTextChar"/>
    <w:uiPriority w:val="1"/>
    <w:qFormat/>
    <w:rsid w:val="00A85F54"/>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A85F54"/>
    <w:rPr>
      <w:rFonts w:ascii="Helvetica" w:hAnsi="Helvetica" w:cs="Helvetica"/>
      <w:color w:val="202529"/>
      <w:spacing w:val="-2"/>
      <w:sz w:val="24"/>
      <w:szCs w:val="24"/>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A85F54"/>
    <w:pPr>
      <w:spacing w:before="0" w:beforeAutospacing="0" w:after="100"/>
    </w:pPr>
    <w:rPr>
      <w:color w:val="0A2A78"/>
      <w:sz w:val="48"/>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BodyTextChar"/>
    <w:uiPriority w:val="99"/>
    <w:unhideWhenUsed/>
    <w:rsid w:val="00F67E08"/>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BodyText"/>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BodyText"/>
    <w:qFormat/>
    <w:rsid w:val="00A85F54"/>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A85F54"/>
    <w:pPr>
      <w:widowControl w:val="0"/>
      <w:numPr>
        <w:ilvl w:val="4"/>
        <w:numId w:val="33"/>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5F54"/>
    <w:rPr>
      <w:rFonts w:ascii="Arial" w:hAnsi="Arial" w:cs="Arial"/>
    </w:rPr>
  </w:style>
  <w:style w:type="paragraph" w:styleId="Heading1">
    <w:name w:val="heading 1"/>
    <w:basedOn w:val="BodyText"/>
    <w:link w:val="Heading1Char"/>
    <w:uiPriority w:val="9"/>
    <w:qFormat/>
    <w:rsid w:val="00A85F54"/>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A85F54"/>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A85F54"/>
    <w:pPr>
      <w:outlineLvl w:val="2"/>
    </w:pPr>
    <w:rPr>
      <w:sz w:val="32"/>
    </w:rPr>
  </w:style>
  <w:style w:type="paragraph" w:styleId="Heading4">
    <w:name w:val="heading 4"/>
    <w:basedOn w:val="BodyText"/>
    <w:next w:val="Normal"/>
    <w:link w:val="Heading4Char"/>
    <w:uiPriority w:val="9"/>
    <w:unhideWhenUsed/>
    <w:qFormat/>
    <w:rsid w:val="00A85F54"/>
    <w:pPr>
      <w:widowControl w:val="0"/>
      <w:autoSpaceDE w:val="0"/>
      <w:autoSpaceDN w:val="0"/>
      <w:spacing w:beforeAutospacing="0" w:afterAutospacing="0"/>
      <w:ind w:left="360"/>
      <w:outlineLvl w:val="3"/>
    </w:pPr>
    <w:rPr>
      <w:rFonts w:eastAsiaTheme="minorHAnsi"/>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A85F54"/>
    <w:rPr>
      <w:rFonts w:ascii="Calibri" w:hAnsi="Calibri"/>
    </w:rPr>
  </w:style>
  <w:style w:type="paragraph" w:customStyle="1" w:styleId="Body">
    <w:name w:val="Body"/>
    <w:basedOn w:val="BodyText"/>
    <w:qFormat/>
    <w:rsid w:val="00A85F54"/>
    <w:rPr>
      <w:rFonts w:eastAsiaTheme="minorHAnsi"/>
    </w:rPr>
  </w:style>
  <w:style w:type="character" w:customStyle="1" w:styleId="Heading1Char">
    <w:name w:val="Heading 1 Char"/>
    <w:basedOn w:val="DefaultParagraphFont"/>
    <w:link w:val="Heading1"/>
    <w:uiPriority w:val="9"/>
    <w:rsid w:val="00A85F54"/>
    <w:rPr>
      <w:rFonts w:ascii="Helvetica" w:hAnsi="Helvetica" w:cs="Helvetica"/>
      <w:color w:val="0A2A78"/>
      <w:spacing w:val="-4"/>
      <w:sz w:val="40"/>
      <w:szCs w:val="24"/>
    </w:rPr>
  </w:style>
  <w:style w:type="paragraph" w:styleId="ListParagraph">
    <w:name w:val="List Paragraph"/>
    <w:basedOn w:val="BodyText"/>
    <w:uiPriority w:val="34"/>
    <w:qFormat/>
    <w:rsid w:val="00A85F54"/>
    <w:pPr>
      <w:widowControl w:val="0"/>
      <w:numPr>
        <w:numId w:val="31"/>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A85F54"/>
    <w:pPr>
      <w:numPr>
        <w:numId w:val="36"/>
      </w:numPr>
    </w:pPr>
  </w:style>
  <w:style w:type="character" w:customStyle="1" w:styleId="Heading3Char">
    <w:name w:val="Heading 3 Char"/>
    <w:basedOn w:val="DefaultParagraphFont"/>
    <w:link w:val="Heading3"/>
    <w:uiPriority w:val="9"/>
    <w:rsid w:val="00A85F54"/>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85F54"/>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85F54"/>
  </w:style>
  <w:style w:type="paragraph" w:customStyle="1" w:styleId="interviewbutton">
    <w:name w:val="interview button"/>
    <w:basedOn w:val="Normal"/>
    <w:next w:val="Normal"/>
    <w:link w:val="interviewbuttonChar"/>
    <w:qFormat/>
    <w:rsid w:val="00A85F54"/>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A85F54"/>
    <w:rPr>
      <w:color w:val="FFFFFF" w:themeColor="background1"/>
      <w:szCs w:val="40"/>
      <w:shd w:val="clear" w:color="auto" w:fill="0070C0"/>
    </w:rPr>
  </w:style>
  <w:style w:type="paragraph" w:styleId="BodyText">
    <w:name w:val="Body Text"/>
    <w:basedOn w:val="Normal"/>
    <w:link w:val="BodyTextChar"/>
    <w:uiPriority w:val="1"/>
    <w:qFormat/>
    <w:rsid w:val="00A85F54"/>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A85F54"/>
    <w:rPr>
      <w:rFonts w:ascii="Helvetica" w:hAnsi="Helvetica" w:cs="Helvetica"/>
      <w:color w:val="202529"/>
      <w:spacing w:val="-2"/>
      <w:sz w:val="24"/>
      <w:szCs w:val="24"/>
    </w:rPr>
  </w:style>
  <w:style w:type="table" w:styleId="TableGrid">
    <w:name w:val="Table Grid"/>
    <w:basedOn w:val="TableNormal"/>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85F54"/>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A85F54"/>
    <w:pPr>
      <w:spacing w:before="0" w:beforeAutospacing="0" w:after="100"/>
    </w:pPr>
    <w:rPr>
      <w:color w:val="0A2A78"/>
      <w:sz w:val="48"/>
    </w:rPr>
  </w:style>
  <w:style w:type="character" w:customStyle="1" w:styleId="TitleChar">
    <w:name w:val="Title Char"/>
    <w:basedOn w:val="DefaultParagraphFont"/>
    <w:link w:val="Title"/>
    <w:uiPriority w:val="10"/>
    <w:rsid w:val="00A85F54"/>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A85F5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F54"/>
    <w:rPr>
      <w:rFonts w:ascii="Segoe UI" w:hAnsi="Segoe UI" w:cs="Segoe UI"/>
      <w:sz w:val="18"/>
      <w:szCs w:val="18"/>
    </w:rPr>
  </w:style>
  <w:style w:type="character" w:styleId="CommentReference">
    <w:name w:val="annotation reference"/>
    <w:basedOn w:val="DefaultParagraphFont"/>
    <w:uiPriority w:val="99"/>
    <w:semiHidden/>
    <w:unhideWhenUsed/>
    <w:rsid w:val="00A85F54"/>
    <w:rPr>
      <w:sz w:val="16"/>
      <w:szCs w:val="16"/>
    </w:rPr>
  </w:style>
  <w:style w:type="paragraph" w:styleId="CommentText">
    <w:name w:val="annotation text"/>
    <w:basedOn w:val="Normal"/>
    <w:link w:val="CommentTextChar"/>
    <w:uiPriority w:val="99"/>
    <w:unhideWhenUsed/>
    <w:rsid w:val="00A85F54"/>
    <w:rPr>
      <w:sz w:val="20"/>
      <w:szCs w:val="20"/>
    </w:rPr>
  </w:style>
  <w:style w:type="character" w:customStyle="1" w:styleId="CommentTextChar">
    <w:name w:val="Comment Text Char"/>
    <w:basedOn w:val="DefaultParagraphFont"/>
    <w:link w:val="CommentText"/>
    <w:uiPriority w:val="99"/>
    <w:rsid w:val="00A85F54"/>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A85F54"/>
    <w:rPr>
      <w:b/>
      <w:bCs/>
    </w:rPr>
  </w:style>
  <w:style w:type="character" w:customStyle="1" w:styleId="CommentSubjectChar">
    <w:name w:val="Comment Subject Char"/>
    <w:basedOn w:val="CommentTextChar"/>
    <w:link w:val="CommentSubject"/>
    <w:uiPriority w:val="99"/>
    <w:semiHidden/>
    <w:rsid w:val="00A85F54"/>
    <w:rPr>
      <w:rFonts w:ascii="Arial" w:hAnsi="Arial" w:cs="Arial"/>
      <w:b/>
      <w:bCs/>
      <w:sz w:val="20"/>
      <w:szCs w:val="20"/>
    </w:rPr>
  </w:style>
  <w:style w:type="paragraph" w:styleId="Footer">
    <w:name w:val="footer"/>
    <w:basedOn w:val="Normal"/>
    <w:link w:val="FooterChar"/>
    <w:uiPriority w:val="99"/>
    <w:unhideWhenUsed/>
    <w:rsid w:val="00A85F54"/>
    <w:pPr>
      <w:tabs>
        <w:tab w:val="center" w:pos="4680"/>
        <w:tab w:val="right" w:pos="9360"/>
      </w:tabs>
    </w:pPr>
  </w:style>
  <w:style w:type="character" w:customStyle="1" w:styleId="FooterChar">
    <w:name w:val="Footer Char"/>
    <w:basedOn w:val="DefaultParagraphFont"/>
    <w:link w:val="Footer"/>
    <w:uiPriority w:val="99"/>
    <w:rsid w:val="00A85F54"/>
    <w:rPr>
      <w:rFonts w:ascii="Arial" w:hAnsi="Arial" w:cs="Arial"/>
    </w:rPr>
  </w:style>
  <w:style w:type="paragraph" w:styleId="Header">
    <w:name w:val="header"/>
    <w:basedOn w:val="Normal"/>
    <w:link w:val="HeaderChar"/>
    <w:uiPriority w:val="99"/>
    <w:unhideWhenUsed/>
    <w:rsid w:val="00A85F54"/>
    <w:pPr>
      <w:tabs>
        <w:tab w:val="center" w:pos="4680"/>
        <w:tab w:val="right" w:pos="9360"/>
      </w:tabs>
    </w:pPr>
  </w:style>
  <w:style w:type="character" w:customStyle="1" w:styleId="HeaderChar">
    <w:name w:val="Header Char"/>
    <w:basedOn w:val="DefaultParagraphFont"/>
    <w:link w:val="Header"/>
    <w:uiPriority w:val="99"/>
    <w:rsid w:val="00A85F54"/>
    <w:rPr>
      <w:rFonts w:ascii="Arial" w:hAnsi="Arial" w:cs="Arial"/>
    </w:rPr>
  </w:style>
  <w:style w:type="character" w:customStyle="1" w:styleId="Heading4Char">
    <w:name w:val="Heading 4 Char"/>
    <w:basedOn w:val="DefaultParagraphFont"/>
    <w:link w:val="Heading4"/>
    <w:uiPriority w:val="9"/>
    <w:rsid w:val="00A85F54"/>
    <w:rPr>
      <w:rFonts w:ascii="Helvetica" w:eastAsiaTheme="minorHAnsi" w:hAnsi="Helvetica" w:cs="Helvetica"/>
      <w:iCs/>
      <w:color w:val="0A2A78"/>
      <w:spacing w:val="-2"/>
      <w:sz w:val="24"/>
      <w:szCs w:val="24"/>
    </w:rPr>
  </w:style>
  <w:style w:type="character" w:styleId="Hyperlink">
    <w:name w:val="Hyperlink"/>
    <w:basedOn w:val="BodyTextChar"/>
    <w:uiPriority w:val="99"/>
    <w:unhideWhenUsed/>
    <w:rsid w:val="00F67E08"/>
    <w:rPr>
      <w:rFonts w:ascii="Helvetica" w:hAnsi="Helvetica" w:cs="Helvetica"/>
      <w:color w:val="0563C1" w:themeColor="hyperlink"/>
      <w:spacing w:val="-2"/>
      <w:sz w:val="24"/>
      <w:szCs w:val="24"/>
      <w:u w:val="none"/>
    </w:rPr>
  </w:style>
  <w:style w:type="numbering" w:customStyle="1" w:styleId="Style1">
    <w:name w:val="Style1"/>
    <w:uiPriority w:val="99"/>
    <w:rsid w:val="00A85F54"/>
    <w:pPr>
      <w:numPr>
        <w:numId w:val="2"/>
      </w:numPr>
    </w:pPr>
  </w:style>
  <w:style w:type="paragraph" w:customStyle="1" w:styleId="TableParagraph">
    <w:name w:val="Table Paragraph"/>
    <w:basedOn w:val="Normal"/>
    <w:uiPriority w:val="1"/>
    <w:qFormat/>
    <w:rsid w:val="00A85F54"/>
  </w:style>
  <w:style w:type="character" w:customStyle="1" w:styleId="UnresolvedMention1">
    <w:name w:val="Unresolved Mention1"/>
    <w:basedOn w:val="DefaultParagraphFont"/>
    <w:uiPriority w:val="99"/>
    <w:semiHidden/>
    <w:unhideWhenUsed/>
    <w:rsid w:val="00A85F54"/>
    <w:rPr>
      <w:color w:val="605E5C"/>
      <w:shd w:val="clear" w:color="auto" w:fill="E1DFDD"/>
    </w:rPr>
  </w:style>
  <w:style w:type="paragraph" w:customStyle="1" w:styleId="H3numberedfordirections">
    <w:name w:val="H3 numbered for directions"/>
    <w:basedOn w:val="Heading3"/>
    <w:next w:val="BodyText"/>
    <w:qFormat/>
    <w:rsid w:val="00A85F54"/>
    <w:pPr>
      <w:numPr>
        <w:numId w:val="30"/>
      </w:numPr>
      <w:outlineLvl w:val="9"/>
    </w:pPr>
  </w:style>
  <w:style w:type="character" w:customStyle="1" w:styleId="small">
    <w:name w:val="small"/>
    <w:basedOn w:val="DefaultParagraphFont"/>
    <w:rsid w:val="00A85F54"/>
    <w:rPr>
      <w:rFonts w:cs="Times New Roman"/>
    </w:rPr>
  </w:style>
  <w:style w:type="character" w:customStyle="1" w:styleId="interviewPAPtexttrigger">
    <w:name w:val="interview PAP text trigger"/>
    <w:basedOn w:val="DefaultParagraphFont"/>
    <w:uiPriority w:val="1"/>
    <w:qFormat/>
    <w:rsid w:val="00A85F54"/>
    <w:rPr>
      <w:shd w:val="clear" w:color="auto" w:fill="009999"/>
    </w:rPr>
  </w:style>
  <w:style w:type="paragraph" w:customStyle="1" w:styleId="Listnumbered">
    <w:name w:val="List numbered"/>
    <w:basedOn w:val="BodyText"/>
    <w:qFormat/>
    <w:rsid w:val="00A85F54"/>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A85F54"/>
    <w:pPr>
      <w:widowControl w:val="0"/>
      <w:numPr>
        <w:ilvl w:val="4"/>
        <w:numId w:val="33"/>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A85F54"/>
    <w:rPr>
      <w:rFonts w:eastAsiaTheme="minorHAnsi"/>
    </w:rPr>
  </w:style>
  <w:style w:type="character" w:customStyle="1" w:styleId="UnresolvedMention2">
    <w:name w:val="Unresolved Mention2"/>
    <w:basedOn w:val="DefaultParagraphFont"/>
    <w:uiPriority w:val="99"/>
    <w:semiHidden/>
    <w:unhideWhenUsed/>
    <w:rsid w:val="00A85F54"/>
    <w:rPr>
      <w:color w:val="605E5C"/>
      <w:shd w:val="clear" w:color="auto" w:fill="E1DFDD"/>
    </w:rPr>
  </w:style>
  <w:style w:type="character" w:customStyle="1" w:styleId="convention">
    <w:name w:val="convention"/>
    <w:basedOn w:val="DefaultParagraphFont"/>
    <w:uiPriority w:val="1"/>
    <w:qFormat/>
    <w:rsid w:val="00A85F54"/>
    <w:rPr>
      <w:sz w:val="22"/>
      <w:szCs w:val="22"/>
      <w:shd w:val="clear" w:color="auto" w:fill="A6A6A6" w:themeFill="background1" w:themeFillShade="A6"/>
    </w:rPr>
  </w:style>
  <w:style w:type="paragraph" w:customStyle="1" w:styleId="StyleHeading1Hanging008">
    <w:name w:val="Style Heading 1 + Hanging:  0.08&quot;"/>
    <w:basedOn w:val="Heading1"/>
    <w:rsid w:val="00A85F54"/>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A85F54"/>
    <w:rPr>
      <w:color w:val="FF7C80"/>
      <w:shd w:val="clear" w:color="auto" w:fill="FFFFCC"/>
    </w:rPr>
  </w:style>
  <w:style w:type="character" w:styleId="Strong">
    <w:name w:val="Strong"/>
    <w:basedOn w:val="DefaultParagraphFont"/>
    <w:uiPriority w:val="22"/>
    <w:qFormat/>
    <w:rsid w:val="00A85F54"/>
    <w:rPr>
      <w:b/>
      <w:bCs/>
    </w:rPr>
  </w:style>
  <w:style w:type="character" w:styleId="FollowedHyperlink">
    <w:name w:val="FollowedHyperlink"/>
    <w:basedOn w:val="DefaultParagraphFont"/>
    <w:uiPriority w:val="99"/>
    <w:semiHidden/>
    <w:unhideWhenUsed/>
    <w:rsid w:val="00A85F54"/>
    <w:rPr>
      <w:color w:val="954F72" w:themeColor="followedHyperlink"/>
      <w:u w:val="single"/>
    </w:rPr>
  </w:style>
  <w:style w:type="character" w:customStyle="1" w:styleId="interviewclickformoreinfo-definition">
    <w:name w:val="interview click for more info - definition"/>
    <w:uiPriority w:val="1"/>
    <w:qFormat/>
    <w:rsid w:val="00A85F54"/>
    <w:rPr>
      <w:color w:val="00B050"/>
      <w:u w:val="dash" w:color="92D050"/>
    </w:rPr>
  </w:style>
  <w:style w:type="paragraph" w:styleId="NormalWeb">
    <w:name w:val="Normal (Web)"/>
    <w:basedOn w:val="Normal"/>
    <w:uiPriority w:val="99"/>
    <w:unhideWhenUsed/>
    <w:rsid w:val="00A85F54"/>
    <w:pPr>
      <w:spacing w:before="100" w:after="100"/>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A85F54"/>
    <w:rPr>
      <w:color w:val="605E5C"/>
      <w:shd w:val="clear" w:color="auto" w:fill="E1DFDD"/>
    </w:rPr>
  </w:style>
  <w:style w:type="character" w:styleId="Emphasis">
    <w:name w:val="Emphasis"/>
    <w:basedOn w:val="DefaultParagraphFont"/>
    <w:uiPriority w:val="20"/>
    <w:qFormat/>
    <w:rsid w:val="00A85F54"/>
    <w:rPr>
      <w:i/>
      <w:iCs/>
    </w:rPr>
  </w:style>
  <w:style w:type="paragraph" w:customStyle="1" w:styleId="Example">
    <w:name w:val="Example"/>
    <w:basedOn w:val="Normal"/>
    <w:next w:val="Normal"/>
    <w:qFormat/>
    <w:rsid w:val="00A85F54"/>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styleId="HTMLPreformatted">
    <w:name w:val="HTML Preformatted"/>
    <w:basedOn w:val="Normal"/>
    <w:link w:val="HTMLPreformattedChar"/>
    <w:uiPriority w:val="99"/>
    <w:semiHidden/>
    <w:unhideWhenUsed/>
    <w:rsid w:val="00A85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F54"/>
    <w:rPr>
      <w:rFonts w:ascii="Courier New" w:eastAsia="Times New Roman" w:hAnsi="Courier New" w:cs="Courier New"/>
      <w:sz w:val="20"/>
      <w:szCs w:val="20"/>
    </w:rPr>
  </w:style>
  <w:style w:type="paragraph" w:customStyle="1" w:styleId="interviewbuttons">
    <w:name w:val="interview buttons"/>
    <w:basedOn w:val="Normal"/>
    <w:qFormat/>
    <w:rsid w:val="00A85F54"/>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A85F54"/>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A85F54"/>
    <w:rPr>
      <w:shd w:val="clear" w:color="auto" w:fill="FFFF00"/>
    </w:rPr>
  </w:style>
  <w:style w:type="character" w:customStyle="1" w:styleId="interviewpdf">
    <w:name w:val="interview pdf"/>
    <w:basedOn w:val="DefaultParagraphFont"/>
    <w:uiPriority w:val="1"/>
    <w:qFormat/>
    <w:rsid w:val="00A85F54"/>
    <w:rPr>
      <w:sz w:val="21"/>
      <w:szCs w:val="21"/>
    </w:rPr>
  </w:style>
  <w:style w:type="paragraph" w:customStyle="1" w:styleId="interviewradiobuttons">
    <w:name w:val="interview radio buttons"/>
    <w:basedOn w:val="ListParagraph"/>
    <w:qFormat/>
    <w:rsid w:val="00A85F54"/>
    <w:pPr>
      <w:widowControl/>
      <w:numPr>
        <w:numId w:val="32"/>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color w:val="auto"/>
      <w:spacing w:val="0"/>
      <w:sz w:val="21"/>
      <w:szCs w:val="21"/>
    </w:rPr>
  </w:style>
  <w:style w:type="character" w:customStyle="1" w:styleId="interviewtemplatetrigger">
    <w:name w:val="interview template trigger"/>
    <w:basedOn w:val="DefaultParagraphFont"/>
    <w:uiPriority w:val="1"/>
    <w:qFormat/>
    <w:rsid w:val="00A85F54"/>
  </w:style>
  <w:style w:type="paragraph" w:customStyle="1" w:styleId="ListPlevel2">
    <w:name w:val="List P level 2"/>
    <w:basedOn w:val="ListParagraph"/>
    <w:qFormat/>
    <w:rsid w:val="00A85F54"/>
    <w:pPr>
      <w:numPr>
        <w:numId w:val="0"/>
      </w:numPr>
      <w:tabs>
        <w:tab w:val="num" w:pos="360"/>
      </w:tabs>
      <w:ind w:left="765" w:hanging="360"/>
    </w:pPr>
  </w:style>
  <w:style w:type="paragraph" w:customStyle="1" w:styleId="ListPlevel3">
    <w:name w:val="List P level 3"/>
    <w:basedOn w:val="ListPlevel2"/>
    <w:qFormat/>
    <w:rsid w:val="00A85F54"/>
    <w:pPr>
      <w:tabs>
        <w:tab w:val="clear" w:pos="360"/>
      </w:tabs>
      <w:ind w:left="0" w:firstLine="0"/>
    </w:pPr>
  </w:style>
  <w:style w:type="paragraph" w:customStyle="1" w:styleId="ListParagraphNumbered">
    <w:name w:val="List Paragraph Numbered"/>
    <w:basedOn w:val="ListParagraph"/>
    <w:qFormat/>
    <w:rsid w:val="00A85F54"/>
    <w:pPr>
      <w:numPr>
        <w:numId w:val="34"/>
      </w:numPr>
    </w:pPr>
    <w:rPr>
      <w:b/>
    </w:rPr>
  </w:style>
  <w:style w:type="paragraph" w:customStyle="1" w:styleId="MLRIAdvocacyguideforPDFPart">
    <w:name w:val="MLRI Advocacy guide for PDF Part"/>
    <w:basedOn w:val="Normal"/>
    <w:qFormat/>
    <w:rsid w:val="00A85F54"/>
    <w:pPr>
      <w:spacing w:before="480" w:after="80" w:line="320" w:lineRule="exact"/>
      <w:ind w:left="187"/>
    </w:pPr>
    <w:rPr>
      <w:rFonts w:ascii="Bookman Old Style" w:hAnsi="Bookman Old Style"/>
      <w:color w:val="808080"/>
      <w:szCs w:val="28"/>
    </w:rPr>
  </w:style>
  <w:style w:type="paragraph" w:customStyle="1" w:styleId="one-indent">
    <w:name w:val="one-indent"/>
    <w:basedOn w:val="Normal"/>
    <w:rsid w:val="00A85F54"/>
    <w:pPr>
      <w:spacing w:before="100" w:after="100"/>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A85F54"/>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
    <w:name w:val="Unresolved Mention3"/>
    <w:basedOn w:val="DefaultParagraphFont"/>
    <w:uiPriority w:val="99"/>
    <w:semiHidden/>
    <w:unhideWhenUsed/>
    <w:rsid w:val="00A85F54"/>
    <w:rPr>
      <w:color w:val="605E5C"/>
      <w:shd w:val="clear" w:color="auto" w:fill="E1DFDD"/>
    </w:rPr>
  </w:style>
  <w:style w:type="character" w:customStyle="1" w:styleId="UnresolvedMention31">
    <w:name w:val="Unresolved Mention31"/>
    <w:basedOn w:val="DefaultParagraphFont"/>
    <w:uiPriority w:val="99"/>
    <w:semiHidden/>
    <w:unhideWhenUsed/>
    <w:rsid w:val="00A85F54"/>
    <w:rPr>
      <w:color w:val="605E5C"/>
      <w:shd w:val="clear" w:color="auto" w:fill="E1DFDD"/>
    </w:rPr>
  </w:style>
  <w:style w:type="character" w:customStyle="1" w:styleId="UnresolvedMention4">
    <w:name w:val="Unresolved Mention4"/>
    <w:basedOn w:val="DefaultParagraphFont"/>
    <w:uiPriority w:val="99"/>
    <w:semiHidden/>
    <w:unhideWhenUsed/>
    <w:rsid w:val="00A85F54"/>
    <w:rPr>
      <w:color w:val="605E5C"/>
      <w:shd w:val="clear" w:color="auto" w:fill="E1DFDD"/>
    </w:rPr>
  </w:style>
  <w:style w:type="character" w:customStyle="1" w:styleId="UnresolvedMention5">
    <w:name w:val="Unresolved Mention5"/>
    <w:basedOn w:val="DefaultParagraphFont"/>
    <w:uiPriority w:val="99"/>
    <w:semiHidden/>
    <w:unhideWhenUsed/>
    <w:rsid w:val="00A85F54"/>
    <w:rPr>
      <w:color w:val="605E5C"/>
      <w:shd w:val="clear" w:color="auto" w:fill="E1DFDD"/>
    </w:rPr>
  </w:style>
  <w:style w:type="character" w:customStyle="1" w:styleId="UnresolvedMention6">
    <w:name w:val="Unresolved Mention6"/>
    <w:basedOn w:val="DefaultParagraphFont"/>
    <w:uiPriority w:val="99"/>
    <w:semiHidden/>
    <w:unhideWhenUsed/>
    <w:rsid w:val="00A85F54"/>
    <w:rPr>
      <w:color w:val="605E5C"/>
      <w:shd w:val="clear" w:color="auto" w:fill="E1DFDD"/>
    </w:rPr>
  </w:style>
  <w:style w:type="paragraph" w:customStyle="1" w:styleId="ExampleorImportantblock">
    <w:name w:val="Example or Important block"/>
    <w:basedOn w:val="Body"/>
    <w:qFormat/>
    <w:rsid w:val="006C3115"/>
    <w:pPr>
      <w:ind w:left="4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0921">
      <w:bodyDiv w:val="1"/>
      <w:marLeft w:val="0"/>
      <w:marRight w:val="0"/>
      <w:marTop w:val="0"/>
      <w:marBottom w:val="0"/>
      <w:divBdr>
        <w:top w:val="none" w:sz="0" w:space="0" w:color="auto"/>
        <w:left w:val="none" w:sz="0" w:space="0" w:color="auto"/>
        <w:bottom w:val="none" w:sz="0" w:space="0" w:color="auto"/>
        <w:right w:val="none" w:sz="0" w:space="0" w:color="auto"/>
      </w:divBdr>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urts.alaska.gov/shc/family/docs/shc-1370n.pdf" TargetMode="External"/><Relationship Id="rId117" Type="http://schemas.openxmlformats.org/officeDocument/2006/relationships/hyperlink" Target="https://courts.alaska.gov/shc/family/docs/shc-1010n.pdf" TargetMode="External"/><Relationship Id="rId21" Type="http://schemas.openxmlformats.org/officeDocument/2006/relationships/hyperlink" Target="https://public.courts.alaska.gov/web/forms/docs/civ-145.pdf" TargetMode="External"/><Relationship Id="rId42" Type="http://schemas.openxmlformats.org/officeDocument/2006/relationships/hyperlink" Target="https://courts.alaska.gov/shc/family/docs/shc-118n.pdf" TargetMode="External"/><Relationship Id="rId47" Type="http://schemas.openxmlformats.org/officeDocument/2006/relationships/hyperlink" Target="https://public.courts.alaska.gov/web/forms/docs/dr-305.pdf" TargetMode="External"/><Relationship Id="rId63" Type="http://schemas.openxmlformats.org/officeDocument/2006/relationships/hyperlink" Target="https://public.courts.alaska.gov/web/forms/docs/civ-100faino.pdf" TargetMode="External"/><Relationship Id="rId68" Type="http://schemas.openxmlformats.org/officeDocument/2006/relationships/hyperlink" Target="https://public.courts.alaska.gov/web/forms/docs/dr-306.pdf" TargetMode="External"/><Relationship Id="rId84" Type="http://schemas.openxmlformats.org/officeDocument/2006/relationships/hyperlink" Target="https://public.courts.alaska.gov/web/forms/docs/tf-920.pdf" TargetMode="External"/><Relationship Id="rId89" Type="http://schemas.openxmlformats.org/officeDocument/2006/relationships/hyperlink" Target="https://public.courts.alaska.gov/web/forms/docs/civ-106.pdf" TargetMode="External"/><Relationship Id="rId112" Type="http://schemas.openxmlformats.org/officeDocument/2006/relationships/hyperlink" Target="https://courts.alaska.gov/shc/family/property.htm" TargetMode="External"/><Relationship Id="rId133" Type="http://schemas.openxmlformats.org/officeDocument/2006/relationships/hyperlink" Target="https://www.alsc-law.org/apply-for-services" TargetMode="External"/><Relationship Id="rId138" Type="http://schemas.openxmlformats.org/officeDocument/2006/relationships/hyperlink" Target="http://www.courts.alaska.gov/shc/family/docs/shc-405.doc" TargetMode="External"/><Relationship Id="rId154" Type="http://schemas.microsoft.com/office/2011/relationships/people" Target="people.xml"/><Relationship Id="rId16" Type="http://schemas.openxmlformats.org/officeDocument/2006/relationships/hyperlink" Target="https://courts.alaska.gov/shc/family/support.htm" TargetMode="External"/><Relationship Id="rId107" Type="http://schemas.openxmlformats.org/officeDocument/2006/relationships/comments" Target="comments.xml"/><Relationship Id="rId11" Type="http://schemas.openxmlformats.org/officeDocument/2006/relationships/hyperlink" Target="https://docassemble.akcourts.gov/start/RespondingDivorceAndSeparation" TargetMode="External"/><Relationship Id="rId32" Type="http://schemas.openxmlformats.org/officeDocument/2006/relationships/hyperlink" Target="http://www.courts.alaska.gov/shc/family/docs/shc-1370n.pdf" TargetMode="External"/><Relationship Id="rId37" Type="http://schemas.openxmlformats.org/officeDocument/2006/relationships/hyperlink" Target="https://www.youtube.com/watch?v=4EuW9HET3nM&amp;list=PLRS0LlEIQsuTsfO0wSTsSTIvVE5RO8sLc&amp;index=6&amp;t=3s" TargetMode="External"/><Relationship Id="rId53" Type="http://schemas.openxmlformats.org/officeDocument/2006/relationships/hyperlink" Target="https://public.courts.alaska.gov/web/forms/docs/dr-306.pdf" TargetMode="External"/><Relationship Id="rId58" Type="http://schemas.openxmlformats.org/officeDocument/2006/relationships/hyperlink" Target="https://public.courts.alaska.gov/web/forms/docs/dr-150.pdf" TargetMode="External"/><Relationship Id="rId74" Type="http://schemas.openxmlformats.org/officeDocument/2006/relationships/hyperlink" Target="https://courts.alaska.gov/courtdir/efiling.htm" TargetMode="External"/><Relationship Id="rId79" Type="http://schemas.openxmlformats.org/officeDocument/2006/relationships/hyperlink" Target="https://courts.alaska.gov/efile/index.htm" TargetMode="External"/><Relationship Id="rId102" Type="http://schemas.openxmlformats.org/officeDocument/2006/relationships/hyperlink" Target="http://courts.alaska.gov/shc/family/shc-184.htm" TargetMode="External"/><Relationship Id="rId123" Type="http://schemas.openxmlformats.org/officeDocument/2006/relationships/hyperlink" Target="http://courts.alaska.gov/shc/family/docs/shc-185n.pdf" TargetMode="External"/><Relationship Id="rId128" Type="http://schemas.openxmlformats.org/officeDocument/2006/relationships/hyperlink" Target="http://aklawselfhelp.org/?page_id=29" TargetMode="External"/><Relationship Id="rId144" Type="http://schemas.openxmlformats.org/officeDocument/2006/relationships/hyperlink" Target="http://www.courts.alaska.gov/shc/family/docs/shc-400.doc" TargetMode="External"/><Relationship Id="rId149" Type="http://schemas.openxmlformats.org/officeDocument/2006/relationships/hyperlink" Target="https://alsc-law.org/apply-for-services/" TargetMode="External"/><Relationship Id="rId5" Type="http://schemas.openxmlformats.org/officeDocument/2006/relationships/settings" Target="settings.xml"/><Relationship Id="rId90" Type="http://schemas.openxmlformats.org/officeDocument/2006/relationships/hyperlink" Target="https://public.courts.alaska.gov/web/trialcourts/docs/process-servers.pdf" TargetMode="External"/><Relationship Id="rId95" Type="http://schemas.openxmlformats.org/officeDocument/2006/relationships/hyperlink" Target="http://courts.alaska.gov/shc/family/shc-184.htm" TargetMode="External"/><Relationship Id="rId22" Type="http://schemas.openxmlformats.org/officeDocument/2006/relationships/hyperlink" Target="https://public.courts.alaska.gov/web/forms/docs/civ-145.pdf" TargetMode="External"/><Relationship Id="rId27" Type="http://schemas.openxmlformats.org/officeDocument/2006/relationships/hyperlink" Target="http://www.courts.alaska.gov/shc/family/docs/shc-1375.doc" TargetMode="External"/><Relationship Id="rId43" Type="http://schemas.openxmlformats.org/officeDocument/2006/relationships/hyperlink" Target="http://www.courts.alaska.gov/shc/family/docs/shc-1063.doc" TargetMode="External"/><Relationship Id="rId48" Type="http://schemas.openxmlformats.org/officeDocument/2006/relationships/hyperlink" Target="http://courts.alaska.gov/shc/family/docs/shc-dr305f-sample.pdf" TargetMode="External"/><Relationship Id="rId64" Type="http://schemas.openxmlformats.org/officeDocument/2006/relationships/hyperlink" Target="https://public.courts.alaska.gov/web/forms/docs/civ-100kenno.pdf" TargetMode="External"/><Relationship Id="rId69" Type="http://schemas.openxmlformats.org/officeDocument/2006/relationships/hyperlink" Target="https://public.courts.alaska.gov/web/forms/docs/dr-307.pdf" TargetMode="External"/><Relationship Id="rId113" Type="http://schemas.openxmlformats.org/officeDocument/2006/relationships/hyperlink" Target="http://courts.alaska.gov/shc/family/docs/shc-1625.doc" TargetMode="External"/><Relationship Id="rId118" Type="http://schemas.openxmlformats.org/officeDocument/2006/relationships/hyperlink" Target="https://courts.alaska.gov/shc/family/docs/shc-1000.doc" TargetMode="External"/><Relationship Id="rId134" Type="http://schemas.openxmlformats.org/officeDocument/2006/relationships/hyperlink" Target="https://public.courts.alaska.gov/web/forms/docs/dr-150.pdf" TargetMode="External"/><Relationship Id="rId139" Type="http://schemas.openxmlformats.org/officeDocument/2006/relationships/hyperlink" Target="http://www.courts.alaska.gov/shc/family/docs/shc-405n.pdf" TargetMode="External"/><Relationship Id="rId80" Type="http://schemas.openxmlformats.org/officeDocument/2006/relationships/hyperlink" Target="https://courts.alaska.gov/courtdir/efiling.htm" TargetMode="External"/><Relationship Id="rId85" Type="http://schemas.openxmlformats.org/officeDocument/2006/relationships/hyperlink" Target="http://courts.alaska.gov/shc/family/shcparent-ed.htm" TargetMode="External"/><Relationship Id="rId150" Type="http://schemas.openxmlformats.org/officeDocument/2006/relationships/footer" Target="footer1.xml"/><Relationship Id="rId155" Type="http://schemas.microsoft.com/office/2011/relationships/commentsExtended" Target="commentsExtended.xml"/><Relationship Id="rId12" Type="http://schemas.openxmlformats.org/officeDocument/2006/relationships/hyperlink" Target="https://docassemble.akcourts.gov/start/ChangingChildCustody/" TargetMode="External"/><Relationship Id="rId17" Type="http://schemas.openxmlformats.org/officeDocument/2006/relationships/hyperlink" Target="https://courts.alaska.gov/shc/family/motions.htm" TargetMode="External"/><Relationship Id="rId25" Type="http://schemas.openxmlformats.org/officeDocument/2006/relationships/hyperlink" Target="http://www.courts.alaska.gov/shc/family/docs/shc-1370.doc" TargetMode="External"/><Relationship Id="rId33" Type="http://schemas.openxmlformats.org/officeDocument/2006/relationships/hyperlink" Target="http://www.courts.alaska.gov/shc/family/docs/shc-1375.doc" TargetMode="External"/><Relationship Id="rId38" Type="http://schemas.openxmlformats.org/officeDocument/2006/relationships/hyperlink" Target="http://courts.alaska.gov/shc/shclawyer.htm" TargetMode="External"/><Relationship Id="rId46" Type="http://schemas.openxmlformats.org/officeDocument/2006/relationships/hyperlink" Target="https://public.courts.alaska.gov/web/forms/docs/dr-150.pdf" TargetMode="External"/><Relationship Id="rId59" Type="http://schemas.openxmlformats.org/officeDocument/2006/relationships/hyperlink" Target="https://public.courts.alaska.gov/web/forms/docs/dr-305.pdf" TargetMode="External"/><Relationship Id="rId67" Type="http://schemas.openxmlformats.org/officeDocument/2006/relationships/hyperlink" Target="https://public.courts.alaska.gov/web/forms/docs/civ-125s.pdf" TargetMode="External"/><Relationship Id="rId103" Type="http://schemas.openxmlformats.org/officeDocument/2006/relationships/hyperlink" Target="http://www.courts.alaska.gov/shc/family/serve.htm" TargetMode="External"/><Relationship Id="rId108" Type="http://schemas.openxmlformats.org/officeDocument/2006/relationships/hyperlink" Target="https://courts.alaska.gov/shc/family/docs/shc-1010.doc" TargetMode="External"/><Relationship Id="rId116" Type="http://schemas.openxmlformats.org/officeDocument/2006/relationships/hyperlink" Target="https://courts.alaska.gov/shc/family/docs/shc-1010.doc" TargetMode="External"/><Relationship Id="rId124" Type="http://schemas.openxmlformats.org/officeDocument/2006/relationships/hyperlink" Target="http://courts.alaska.gov/shc/family/docs/shc-180n.pdf" TargetMode="External"/><Relationship Id="rId129" Type="http://schemas.openxmlformats.org/officeDocument/2006/relationships/hyperlink" Target="http://aklawselfhelp.org/?page_id=158" TargetMode="External"/><Relationship Id="rId137" Type="http://schemas.openxmlformats.org/officeDocument/2006/relationships/hyperlink" Target="https://public.courts.alaska.gov/web/forms/docs/dr-151.pdf" TargetMode="External"/><Relationship Id="rId20" Type="http://schemas.openxmlformats.org/officeDocument/2006/relationships/hyperlink" Target="http://courts.alaska.gov/shc/family/shctips.htm" TargetMode="External"/><Relationship Id="rId41" Type="http://schemas.openxmlformats.org/officeDocument/2006/relationships/hyperlink" Target="https://courts.alaska.gov/shc/family/docs/shc-118.doc" TargetMode="External"/><Relationship Id="rId54" Type="http://schemas.openxmlformats.org/officeDocument/2006/relationships/hyperlink" Target="https://public.courts.alaska.gov/web/forms/docs/dr-307.pdf" TargetMode="External"/><Relationship Id="rId62" Type="http://schemas.openxmlformats.org/officeDocument/2006/relationships/hyperlink" Target="https://public.courts.alaska.gov/web/forms/docs/civ-100ancno.pdf" TargetMode="External"/><Relationship Id="rId70" Type="http://schemas.openxmlformats.org/officeDocument/2006/relationships/hyperlink" Target="https://public.courts.alaska.gov/web/forms/docs/dr-308.pdf" TargetMode="External"/><Relationship Id="rId75" Type="http://schemas.openxmlformats.org/officeDocument/2006/relationships/hyperlink" Target="https://courts.alaska.gov/shc/family/shcabout.htm" TargetMode="External"/><Relationship Id="rId83" Type="http://schemas.openxmlformats.org/officeDocument/2006/relationships/hyperlink" Target="https://public.courts.alaska.gov/web/forms/docs/tf-920.pdf" TargetMode="External"/><Relationship Id="rId88" Type="http://schemas.openxmlformats.org/officeDocument/2006/relationships/hyperlink" Target="https://courts.alaska.gov/shc/family/motions.htm" TargetMode="External"/><Relationship Id="rId91" Type="http://schemas.openxmlformats.org/officeDocument/2006/relationships/hyperlink" Target="https://public.courts.alaska.gov/web/forms/docs/civ-615.pdf" TargetMode="External"/><Relationship Id="rId96" Type="http://schemas.openxmlformats.org/officeDocument/2006/relationships/hyperlink" Target="http://www.courts.alaska.gov/shc/family/serve.htm" TargetMode="External"/><Relationship Id="rId111" Type="http://schemas.openxmlformats.org/officeDocument/2006/relationships/hyperlink" Target="https://courts.alaska.gov/shc/family/docs/shc-1000n.pdf" TargetMode="External"/><Relationship Id="rId132" Type="http://schemas.openxmlformats.org/officeDocument/2006/relationships/hyperlink" Target="https://www.andvsa.org/for-survivors/" TargetMode="External"/><Relationship Id="rId140" Type="http://schemas.openxmlformats.org/officeDocument/2006/relationships/hyperlink" Target="http://www.courts.alaska.gov/shc/family/docs/shc-400.doc" TargetMode="External"/><Relationship Id="rId145" Type="http://schemas.openxmlformats.org/officeDocument/2006/relationships/hyperlink" Target="http://www.courts.alaska.gov/shc/family/docs/shc-400n.pdf"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cassemble.akcourts.gov/start/AskingForChildSupport/" TargetMode="External"/><Relationship Id="rId23" Type="http://schemas.openxmlformats.org/officeDocument/2006/relationships/hyperlink" Target="http://courts.alaska.gov/shc/family/docs/shc-151.doc" TargetMode="External"/><Relationship Id="rId28" Type="http://schemas.openxmlformats.org/officeDocument/2006/relationships/hyperlink" Target="http://www.courts.alaska.gov/shc/family/docs/shc-1375n.pdf" TargetMode="External"/><Relationship Id="rId36" Type="http://schemas.openxmlformats.org/officeDocument/2006/relationships/hyperlink" Target="https://www.alaskacollaborative.org/" TargetMode="External"/><Relationship Id="rId49" Type="http://schemas.openxmlformats.org/officeDocument/2006/relationships/hyperlink" Target="https://public.courts.alaska.gov/web/forms/docs/dr-314.pdf" TargetMode="External"/><Relationship Id="rId57" Type="http://schemas.openxmlformats.org/officeDocument/2006/relationships/hyperlink" Target="http://courts.alaska.gov/shc/family/docs/shc-115n.pdf" TargetMode="External"/><Relationship Id="rId106" Type="http://schemas.openxmlformats.org/officeDocument/2006/relationships/hyperlink" Target="https://courts.alaska.gov/shc/family/shcdefault.htm" TargetMode="External"/><Relationship Id="rId114" Type="http://schemas.openxmlformats.org/officeDocument/2006/relationships/hyperlink" Target="http://courts.alaska.gov/shc/family/docs/shc-1625n.pdf" TargetMode="External"/><Relationship Id="rId119" Type="http://schemas.openxmlformats.org/officeDocument/2006/relationships/hyperlink" Target="https://courts.alaska.gov/shc/family/docs/shc-1000.doc" TargetMode="External"/><Relationship Id="rId127" Type="http://schemas.openxmlformats.org/officeDocument/2006/relationships/hyperlink" Target="https://www.youtube.com/playlist?list=PLRS0LlEIQsuTsfO0wSTsSTIvVE5RO8sLc" TargetMode="External"/><Relationship Id="rId10" Type="http://schemas.openxmlformats.org/officeDocument/2006/relationships/hyperlink" Target="https://docassemble.akcourts.gov/start/DivorceAndSeparation" TargetMode="External"/><Relationship Id="rId31" Type="http://schemas.openxmlformats.org/officeDocument/2006/relationships/hyperlink" Target="http://www.courts.alaska.gov/shc/family/docs/shc-1370.doc" TargetMode="External"/><Relationship Id="rId44" Type="http://schemas.openxmlformats.org/officeDocument/2006/relationships/hyperlink" Target="http://www.courts.alaska.gov/shc/family/docs/shc-1063n.pdf" TargetMode="External"/><Relationship Id="rId52" Type="http://schemas.openxmlformats.org/officeDocument/2006/relationships/hyperlink" Target="https://public.courts.alaska.gov/web/forms/docs/dr-465.pdf" TargetMode="External"/><Relationship Id="rId60" Type="http://schemas.openxmlformats.org/officeDocument/2006/relationships/hyperlink" Target="http://courts.alaska.gov/shc/family/docs/shc-dr305f-sample.pdf" TargetMode="External"/><Relationship Id="rId65" Type="http://schemas.openxmlformats.org/officeDocument/2006/relationships/hyperlink" Target="https://public.courts.alaska.gov/web/forms/docs/civ-100palno.pdf" TargetMode="External"/><Relationship Id="rId73" Type="http://schemas.openxmlformats.org/officeDocument/2006/relationships/hyperlink" Target="https://courts.alaska.gov/efile/index.htm" TargetMode="External"/><Relationship Id="rId78" Type="http://schemas.openxmlformats.org/officeDocument/2006/relationships/hyperlink" Target="http://courts.alaska.gov/courtdir/index.htm" TargetMode="External"/><Relationship Id="rId81" Type="http://schemas.openxmlformats.org/officeDocument/2006/relationships/hyperlink" Target="https://courts.alaska.gov/shc/family/selfhelp.htm" TargetMode="External"/><Relationship Id="rId86" Type="http://schemas.openxmlformats.org/officeDocument/2006/relationships/hyperlink" Target="https://courts.alaska.gov/shc/family/motions.htm" TargetMode="External"/><Relationship Id="rId94" Type="http://schemas.openxmlformats.org/officeDocument/2006/relationships/hyperlink" Target="https://public.courts.alaska.gov/web/forms/docs/civ-106.pdf" TargetMode="External"/><Relationship Id="rId99" Type="http://schemas.openxmlformats.org/officeDocument/2006/relationships/hyperlink" Target="https://public.courts.alaska.gov/web/forms/docs/civ-615.pdf" TargetMode="External"/><Relationship Id="rId101" Type="http://schemas.openxmlformats.org/officeDocument/2006/relationships/hyperlink" Target="http://www.courts.alaska.gov/shc/family/docs/shc-193n.pdf" TargetMode="External"/><Relationship Id="rId122" Type="http://schemas.openxmlformats.org/officeDocument/2006/relationships/hyperlink" Target="http://courts.alaska.gov/shc/family/docs/shc-185.doc" TargetMode="External"/><Relationship Id="rId130" Type="http://schemas.openxmlformats.org/officeDocument/2006/relationships/hyperlink" Target="https://www.youtube.com/playlist?list=PL82589B66ED712B4B" TargetMode="External"/><Relationship Id="rId135" Type="http://schemas.openxmlformats.org/officeDocument/2006/relationships/hyperlink" Target="https://public.courts.alaska.gov/web/forms/docs/dr-151.pdf" TargetMode="External"/><Relationship Id="rId143" Type="http://schemas.openxmlformats.org/officeDocument/2006/relationships/hyperlink" Target="http://www.courts.alaska.gov/shc/family/docs/shc-405n.pdf" TargetMode="External"/><Relationship Id="rId148" Type="http://schemas.openxmlformats.org/officeDocument/2006/relationships/hyperlink" Target="https://legalnav.org/resource/alaska-free-legal-answers/" TargetMode="External"/><Relationship Id="rId151" Type="http://schemas.openxmlformats.org/officeDocument/2006/relationships/fontTable" Target="fontTable.xml"/><Relationship Id="rId156"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hyperlink" Target="https://docassemble.akcourts.gov/start/DivorceAndSeparation" TargetMode="External"/><Relationship Id="rId13" Type="http://schemas.openxmlformats.org/officeDocument/2006/relationships/hyperlink" Target="https://docassemble.AKcourts.gov/start/ChangingChildCustody" TargetMode="External"/><Relationship Id="rId18" Type="http://schemas.openxmlformats.org/officeDocument/2006/relationships/hyperlink" Target="https://courts.alaska.gov/shc/family/index.htm" TargetMode="External"/><Relationship Id="rId39" Type="http://schemas.openxmlformats.org/officeDocument/2006/relationships/hyperlink" Target="https://alaska.freelegalanswers.org/" TargetMode="External"/><Relationship Id="rId109" Type="http://schemas.openxmlformats.org/officeDocument/2006/relationships/hyperlink" Target="https://courts.alaska.gov/shc/family/docs/shc-1010n.pdf" TargetMode="External"/><Relationship Id="rId34" Type="http://schemas.openxmlformats.org/officeDocument/2006/relationships/hyperlink" Target="http://www.courts.alaska.gov/shc/family/docs/shc-1375n.pdf" TargetMode="External"/><Relationship Id="rId50" Type="http://schemas.openxmlformats.org/officeDocument/2006/relationships/hyperlink" Target="https://public.courts.alaska.gov/web/forms/docs/dr-300.pdf" TargetMode="External"/><Relationship Id="rId55" Type="http://schemas.openxmlformats.org/officeDocument/2006/relationships/hyperlink" Target="https://public.courts.alaska.gov/web/forms/docs/dr-315.pdf" TargetMode="External"/><Relationship Id="rId76" Type="http://schemas.openxmlformats.org/officeDocument/2006/relationships/hyperlink" Target="https://public.courts.alaska.gov/web/forms/docs/tf-920.pdf" TargetMode="External"/><Relationship Id="rId97" Type="http://schemas.openxmlformats.org/officeDocument/2006/relationships/hyperlink" Target="https://public.courts.alaska.gov/web/forms/docs/civ-106.pdf" TargetMode="External"/><Relationship Id="rId104" Type="http://schemas.openxmlformats.org/officeDocument/2006/relationships/hyperlink" Target="http://courts.alaska.gov/shc/family/docs/shc-1625.doc" TargetMode="External"/><Relationship Id="rId120" Type="http://schemas.openxmlformats.org/officeDocument/2006/relationships/hyperlink" Target="https://courts.alaska.gov/shc/family/docs/shc-1000n.pdf" TargetMode="External"/><Relationship Id="rId125" Type="http://schemas.openxmlformats.org/officeDocument/2006/relationships/hyperlink" Target="https://www.youtube.com/watch?v=z2d2CLllPUU&amp;t=0s&amp;index=2&amp;list=PLRS0LlEIQsuTsfO0wSTsSTIvVE5RO8sLc" TargetMode="External"/><Relationship Id="rId141" Type="http://schemas.openxmlformats.org/officeDocument/2006/relationships/hyperlink" Target="https://public.courts.alaska.gov/web/forms/docs/dr-460-465.pdf" TargetMode="External"/><Relationship Id="rId146" Type="http://schemas.openxmlformats.org/officeDocument/2006/relationships/hyperlink" Target="https://public.courts.alaska.gov/web/forms/docs/dr-460-465.pdf" TargetMode="External"/><Relationship Id="rId7" Type="http://schemas.openxmlformats.org/officeDocument/2006/relationships/footnotes" Target="footnotes.xml"/><Relationship Id="rId71" Type="http://schemas.openxmlformats.org/officeDocument/2006/relationships/hyperlink" Target="https://public.courts.alaska.gov/web/forms/docs/dr-315.pdf" TargetMode="External"/><Relationship Id="rId92" Type="http://schemas.openxmlformats.org/officeDocument/2006/relationships/hyperlink" Target="http://www.courts.alaska.gov/shc/family/docs/shc-193.doc" TargetMode="External"/><Relationship Id="rId2" Type="http://schemas.openxmlformats.org/officeDocument/2006/relationships/numbering" Target="numbering.xml"/><Relationship Id="rId29" Type="http://schemas.openxmlformats.org/officeDocument/2006/relationships/hyperlink" Target="http://courts.alaska.gov/shc/family/docs/shc-151.doc" TargetMode="External"/><Relationship Id="rId24" Type="http://schemas.openxmlformats.org/officeDocument/2006/relationships/hyperlink" Target="https://courts.alaska.gov/shc/family/docs/shc-151n.pdf" TargetMode="External"/><Relationship Id="rId40" Type="http://schemas.openxmlformats.org/officeDocument/2006/relationships/hyperlink" Target="https://www.alsc-law.org/apply-for-services/" TargetMode="External"/><Relationship Id="rId45" Type="http://schemas.openxmlformats.org/officeDocument/2006/relationships/hyperlink" Target="https://public.courts.alaska.gov/web/forms/docs/civ-125s.pdf" TargetMode="External"/><Relationship Id="rId66" Type="http://schemas.openxmlformats.org/officeDocument/2006/relationships/hyperlink" Target="https://public.courts.alaska.gov/web/forms/docs/civ-100.pdf" TargetMode="External"/><Relationship Id="rId87" Type="http://schemas.openxmlformats.org/officeDocument/2006/relationships/hyperlink" Target="http://courts.alaska.gov/shc/family/shcparent-ed.htm" TargetMode="External"/><Relationship Id="rId110" Type="http://schemas.openxmlformats.org/officeDocument/2006/relationships/hyperlink" Target="https://courts.alaska.gov/shc/family/docs/shc-1000.doc" TargetMode="External"/><Relationship Id="rId115" Type="http://schemas.openxmlformats.org/officeDocument/2006/relationships/hyperlink" Target="https://courts.alaska.gov/shc/family/shcdefault.htm" TargetMode="External"/><Relationship Id="rId131" Type="http://schemas.openxmlformats.org/officeDocument/2006/relationships/hyperlink" Target="https://www.andvsa.org/communitys-programs" TargetMode="External"/><Relationship Id="rId136" Type="http://schemas.openxmlformats.org/officeDocument/2006/relationships/hyperlink" Target="https://public.courts.alaska.gov/web/forms/docs/dr-150.pdf" TargetMode="External"/><Relationship Id="rId157" Type="http://schemas.microsoft.com/office/2018/08/relationships/commentsExtensible" Target="commentsExtensible.xml"/><Relationship Id="rId61" Type="http://schemas.openxmlformats.org/officeDocument/2006/relationships/hyperlink" Target="https://public.courts.alaska.gov/web/forms/docs/dr-314.pdf" TargetMode="External"/><Relationship Id="rId82" Type="http://schemas.openxmlformats.org/officeDocument/2006/relationships/hyperlink" Target="https://public.courts.alaska.gov/web/forms/docs/tf-920.pdf" TargetMode="External"/><Relationship Id="rId152" Type="http://schemas.openxmlformats.org/officeDocument/2006/relationships/theme" Target="theme/theme1.xml"/><Relationship Id="rId19" Type="http://schemas.openxmlformats.org/officeDocument/2006/relationships/hyperlink" Target="https://courts.alaska.gov/shc/shclawyer.htm" TargetMode="External"/><Relationship Id="rId14" Type="http://schemas.openxmlformats.org/officeDocument/2006/relationships/hyperlink" Target="https://docassemble.akcourts.gov/start/docassemble-EnforcingChildCustody" TargetMode="External"/><Relationship Id="rId30" Type="http://schemas.openxmlformats.org/officeDocument/2006/relationships/hyperlink" Target="https://courts.alaska.gov/shc/family/docs/shc-151n.pdf" TargetMode="External"/><Relationship Id="rId35" Type="http://schemas.openxmlformats.org/officeDocument/2006/relationships/hyperlink" Target="https://courts.alaska.gov/mediation/index.htm" TargetMode="External"/><Relationship Id="rId56" Type="http://schemas.openxmlformats.org/officeDocument/2006/relationships/hyperlink" Target="http://courts.alaska.gov/shc/family/docs/shc-115.doc" TargetMode="External"/><Relationship Id="rId77" Type="http://schemas.openxmlformats.org/officeDocument/2006/relationships/hyperlink" Target="https://public.courts.alaska.gov/web/forms/docs/tf-920.pdf" TargetMode="External"/><Relationship Id="rId100" Type="http://schemas.openxmlformats.org/officeDocument/2006/relationships/hyperlink" Target="http://www.courts.alaska.gov/shc/family/docs/shc-193.doc" TargetMode="External"/><Relationship Id="rId105" Type="http://schemas.openxmlformats.org/officeDocument/2006/relationships/hyperlink" Target="http://courts.alaska.gov/shc/family/docs/shc-1625n.pdf" TargetMode="External"/><Relationship Id="rId126" Type="http://schemas.openxmlformats.org/officeDocument/2006/relationships/hyperlink" Target="https://www.youtube.com/watch?v=EzSV4Caz6Co&amp;index=4&amp;list=PLRS0LlEIQsuTsfO0wSTsSTIvVE5RO8sLc&amp;t=0s" TargetMode="External"/><Relationship Id="rId147" Type="http://schemas.openxmlformats.org/officeDocument/2006/relationships/hyperlink" Target="https://courts.alaska.gov/shc/family/selfhelp.htm" TargetMode="External"/><Relationship Id="rId8" Type="http://schemas.openxmlformats.org/officeDocument/2006/relationships/endnotes" Target="endnotes.xml"/><Relationship Id="rId51" Type="http://schemas.openxmlformats.org/officeDocument/2006/relationships/hyperlink" Target="https://public.courts.alaska.gov/web/forms/docs/dr-460.pdf" TargetMode="External"/><Relationship Id="rId72" Type="http://schemas.openxmlformats.org/officeDocument/2006/relationships/hyperlink" Target="http://courts.alaska.gov/courtdir/index.htm" TargetMode="External"/><Relationship Id="rId93" Type="http://schemas.openxmlformats.org/officeDocument/2006/relationships/hyperlink" Target="http://www.courts.alaska.gov/shc/family/docs/shc-193n.pdf" TargetMode="External"/><Relationship Id="rId98" Type="http://schemas.openxmlformats.org/officeDocument/2006/relationships/hyperlink" Target="https://public.courts.alaska.gov/web/trialcourts/docs/process-servers.pdf" TargetMode="External"/><Relationship Id="rId121" Type="http://schemas.openxmlformats.org/officeDocument/2006/relationships/hyperlink" Target="https://courts.alaska.gov/shc/family/property.htm" TargetMode="External"/><Relationship Id="rId142" Type="http://schemas.openxmlformats.org/officeDocument/2006/relationships/hyperlink" Target="http://www.courts.alaska.gov/shc/family/docs/shc-405.doc"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079148-AD50-46F4-B403-5BCDBCC3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22</Pages>
  <Words>7123</Words>
  <Characters>40604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Ask the court for a child custody or Parenting Plan order - Action Plan</vt:lpstr>
    </vt:vector>
  </TitlesOfParts>
  <Company>Alaska Court System</Company>
  <LinksUpToDate>false</LinksUpToDate>
  <CharactersWithSpaces>47632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Ask the court for a child custody or Parenting Plan order - Action Plan</dc:title>
  <dc:creator>Caroline Robinson</dc:creator>
  <cp:lastModifiedBy>Caroline Robinson</cp:lastModifiedBy>
  <cp:revision>63</cp:revision>
  <cp:lastPrinted>2022-11-10T19:34:00Z</cp:lastPrinted>
  <dcterms:created xsi:type="dcterms:W3CDTF">2024-04-23T20:02:00Z</dcterms:created>
  <dcterms:modified xsi:type="dcterms:W3CDTF">2024-06-19T18:03:00Z</dcterms:modified>
</cp:coreProperties>
</file>